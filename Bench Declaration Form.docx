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0A0" w:firstRow="1" w:lastRow="0" w:firstColumn="1" w:lastColumn="0" w:noHBand="0" w:noVBand="0"/>
      </w:tblPr>
      <w:tblGrid>
        <w:gridCol w:w="3251"/>
        <w:gridCol w:w="4135"/>
        <w:gridCol w:w="3296"/>
      </w:tblGrid>
      <w:tr w:rsidR="00E61499" w:rsidRPr="006F1EB9" w:rsidTr="00A42F00">
        <w:trPr>
          <w:trHeight w:val="710"/>
        </w:trPr>
        <w:tc>
          <w:tcPr>
            <w:tcW w:w="3276" w:type="dxa"/>
            <w:shd w:val="clear" w:color="000000" w:fill="FFFFFF"/>
          </w:tcPr>
          <w:p w:rsidR="00E61499" w:rsidRPr="006F1EB9" w:rsidRDefault="00E61499" w:rsidP="00A42F00">
            <w:pPr>
              <w:rPr>
                <w:b/>
                <w:color w:val="000000"/>
                <w:szCs w:val="16"/>
              </w:rPr>
            </w:pPr>
            <w:r w:rsidRPr="006F1EB9">
              <w:rPr>
                <w:b/>
                <w:color w:val="000000"/>
                <w:szCs w:val="16"/>
              </w:rPr>
              <w:t xml:space="preserve">Document ID </w:t>
            </w:r>
            <w:r w:rsidR="00112E8F">
              <w:rPr>
                <w:b/>
                <w:color w:val="000000"/>
                <w:szCs w:val="16"/>
              </w:rPr>
              <w:t>:</w:t>
            </w:r>
            <w:r w:rsidR="00112E8F">
              <w:t xml:space="preserve"> </w:t>
            </w:r>
            <w:r w:rsidR="00112E8F" w:rsidRPr="00112E8F">
              <w:rPr>
                <w:b/>
                <w:color w:val="000000"/>
                <w:szCs w:val="16"/>
              </w:rPr>
              <w:t>MNGPPL/HR/TMPL/8040</w:t>
            </w:r>
          </w:p>
        </w:tc>
        <w:tc>
          <w:tcPr>
            <w:tcW w:w="4212" w:type="dxa"/>
            <w:shd w:val="clear" w:color="000000" w:fill="FFFFFF"/>
          </w:tcPr>
          <w:p w:rsidR="00E61499" w:rsidRPr="006F1EB9" w:rsidRDefault="000B4F86" w:rsidP="00A42F00">
            <w:pPr>
              <w:jc w:val="center"/>
              <w:rPr>
                <w:b/>
                <w:color w:val="000000"/>
                <w:szCs w:val="16"/>
              </w:rPr>
            </w:pPr>
            <w:r>
              <w:rPr>
                <w:b/>
                <w:color w:val="000000"/>
                <w:szCs w:val="16"/>
              </w:rPr>
              <w:t>Bench Policy Declaration Template</w:t>
            </w:r>
          </w:p>
        </w:tc>
        <w:tc>
          <w:tcPr>
            <w:tcW w:w="3354" w:type="dxa"/>
            <w:shd w:val="clear" w:color="000000" w:fill="FFFFFF"/>
          </w:tcPr>
          <w:p w:rsidR="00E61499" w:rsidRPr="006F1EB9" w:rsidRDefault="00E61499" w:rsidP="00A42F00">
            <w:pPr>
              <w:rPr>
                <w:b/>
                <w:color w:val="000000"/>
                <w:szCs w:val="16"/>
              </w:rPr>
            </w:pPr>
            <w:r w:rsidRPr="006F1EB9">
              <w:rPr>
                <w:b/>
                <w:color w:val="000000"/>
                <w:szCs w:val="16"/>
              </w:rPr>
              <w:t>Document Type: Template</w:t>
            </w:r>
          </w:p>
        </w:tc>
      </w:tr>
    </w:tbl>
    <w:p w:rsidR="00E61499" w:rsidRPr="005517F7" w:rsidRDefault="00E61499" w:rsidP="00E61499">
      <w:pPr>
        <w:ind w:left="3600" w:firstLine="720"/>
        <w:rPr>
          <w:b/>
          <w:sz w:val="18"/>
          <w:szCs w:val="20"/>
        </w:rPr>
      </w:pPr>
      <w:r w:rsidRPr="005517F7">
        <w:rPr>
          <w:b/>
          <w:sz w:val="18"/>
          <w:szCs w:val="20"/>
        </w:rPr>
        <w:t>INFOSYS BPO LIMITED</w:t>
      </w:r>
    </w:p>
    <w:p w:rsidR="00E61499" w:rsidRPr="00435026" w:rsidDel="009F5E45" w:rsidRDefault="00E61499" w:rsidP="00435026">
      <w:pPr>
        <w:tabs>
          <w:tab w:val="left" w:pos="1055"/>
          <w:tab w:val="center" w:pos="4680"/>
        </w:tabs>
        <w:rPr>
          <w:del w:id="0" w:author="Priya HaraGopal" w:date="2015-07-21T14:20:00Z"/>
          <w:b/>
          <w:sz w:val="18"/>
          <w:szCs w:val="20"/>
        </w:rPr>
      </w:pPr>
      <w:r w:rsidRPr="005517F7">
        <w:rPr>
          <w:b/>
          <w:sz w:val="18"/>
          <w:szCs w:val="20"/>
        </w:rPr>
        <w:tab/>
      </w:r>
      <w:r w:rsidRPr="005517F7">
        <w:rPr>
          <w:b/>
          <w:sz w:val="18"/>
          <w:szCs w:val="20"/>
        </w:rPr>
        <w:tab/>
        <w:t xml:space="preserve">                              </w:t>
      </w:r>
      <w:r w:rsidR="000B4F86" w:rsidRPr="005517F7">
        <w:rPr>
          <w:b/>
          <w:sz w:val="18"/>
          <w:szCs w:val="20"/>
        </w:rPr>
        <w:t>Bench Policy Declaration Template</w:t>
      </w:r>
    </w:p>
    <w:p w:rsidR="00E61499" w:rsidRPr="00E17B51" w:rsidRDefault="00E61499" w:rsidP="00E61499">
      <w:pPr>
        <w:rPr>
          <w:b/>
          <w:szCs w:val="16"/>
        </w:rPr>
      </w:pPr>
    </w:p>
    <w:p w:rsidR="00E61499" w:rsidRPr="00E17B51" w:rsidRDefault="00E61499" w:rsidP="00E61499">
      <w:pPr>
        <w:ind w:firstLine="720"/>
        <w:rPr>
          <w:b/>
          <w:szCs w:val="16"/>
        </w:rPr>
      </w:pPr>
      <w:r w:rsidRPr="00E17B51">
        <w:rPr>
          <w:b/>
          <w:szCs w:val="16"/>
        </w:rPr>
        <w:t>Name of the employee:</w:t>
      </w:r>
      <w:r w:rsidRPr="00E17B51">
        <w:rPr>
          <w:b/>
          <w:szCs w:val="16"/>
        </w:rPr>
        <w:tab/>
      </w:r>
      <w:ins w:id="1" w:author="Ravinder Reddy K" w:date="2018-10-08T12:14:00Z">
        <w:r w:rsidR="00DF75B7">
          <w:rPr>
            <w:b/>
            <w:szCs w:val="16"/>
          </w:rPr>
          <w:t>Ravinder Reddy K</w:t>
        </w:r>
      </w:ins>
      <w:r w:rsidRPr="00E17B51">
        <w:rPr>
          <w:b/>
          <w:szCs w:val="16"/>
        </w:rPr>
        <w:tab/>
      </w:r>
      <w:r w:rsidRPr="00E17B51">
        <w:rPr>
          <w:b/>
          <w:szCs w:val="16"/>
        </w:rPr>
        <w:tab/>
      </w:r>
      <w:r w:rsidRPr="00E17B51">
        <w:rPr>
          <w:b/>
          <w:szCs w:val="16"/>
        </w:rPr>
        <w:tab/>
      </w:r>
      <w:r w:rsidRPr="00E17B51">
        <w:rPr>
          <w:b/>
          <w:szCs w:val="16"/>
        </w:rPr>
        <w:tab/>
      </w:r>
      <w:r w:rsidRPr="00E17B51">
        <w:rPr>
          <w:b/>
          <w:szCs w:val="16"/>
        </w:rPr>
        <w:tab/>
      </w:r>
      <w:r w:rsidRPr="00E17B51">
        <w:rPr>
          <w:b/>
          <w:szCs w:val="16"/>
        </w:rPr>
        <w:tab/>
      </w:r>
    </w:p>
    <w:p w:rsidR="00E61499" w:rsidRPr="00E17B51" w:rsidRDefault="00E61499" w:rsidP="00E61499">
      <w:pPr>
        <w:ind w:left="936"/>
        <w:rPr>
          <w:b/>
          <w:szCs w:val="16"/>
        </w:rPr>
      </w:pPr>
    </w:p>
    <w:p w:rsidR="00E61499" w:rsidRPr="00E17B51" w:rsidRDefault="00E61499" w:rsidP="00E61499">
      <w:pPr>
        <w:ind w:firstLine="720"/>
        <w:rPr>
          <w:b/>
          <w:szCs w:val="16"/>
        </w:rPr>
      </w:pPr>
      <w:r w:rsidRPr="00E17B51">
        <w:rPr>
          <w:b/>
          <w:szCs w:val="16"/>
        </w:rPr>
        <w:t>Employee ID:</w:t>
      </w:r>
      <w:ins w:id="2" w:author="Ravinder Reddy K" w:date="2018-10-08T12:10:00Z">
        <w:r w:rsidR="00DF75B7">
          <w:rPr>
            <w:b/>
            <w:szCs w:val="16"/>
          </w:rPr>
          <w:t xml:space="preserve">  966910</w:t>
        </w:r>
      </w:ins>
    </w:p>
    <w:p w:rsidR="00E61499" w:rsidRPr="00E17B51" w:rsidRDefault="00E61499" w:rsidP="00E61499">
      <w:pPr>
        <w:rPr>
          <w:b/>
          <w:szCs w:val="16"/>
        </w:rPr>
      </w:pPr>
    </w:p>
    <w:p w:rsidR="00E61499" w:rsidRPr="00E17B51" w:rsidRDefault="00E61499" w:rsidP="00E61499">
      <w:pPr>
        <w:ind w:firstLine="720"/>
        <w:rPr>
          <w:b/>
          <w:szCs w:val="16"/>
        </w:rPr>
      </w:pPr>
      <w:r w:rsidRPr="00E17B51">
        <w:rPr>
          <w:b/>
          <w:szCs w:val="16"/>
        </w:rPr>
        <w:t>Job Sub Level</w:t>
      </w:r>
      <w:del w:id="3" w:author="Shrinivas Pai" w:date="2015-07-09T19:24:00Z">
        <w:r w:rsidRPr="00E17B51" w:rsidDel="00D05D90">
          <w:rPr>
            <w:b/>
            <w:szCs w:val="16"/>
          </w:rPr>
          <w:delText xml:space="preserve"> </w:delText>
        </w:r>
      </w:del>
      <w:r w:rsidRPr="00E17B51">
        <w:rPr>
          <w:b/>
          <w:szCs w:val="16"/>
        </w:rPr>
        <w:t>:</w:t>
      </w:r>
      <w:r w:rsidR="00181560">
        <w:rPr>
          <w:b/>
          <w:szCs w:val="16"/>
        </w:rPr>
        <w:tab/>
      </w:r>
      <w:ins w:id="4" w:author="Ravinder Reddy K" w:date="2018-10-08T12:10:00Z">
        <w:r w:rsidR="00DF75B7">
          <w:rPr>
            <w:b/>
            <w:szCs w:val="16"/>
          </w:rPr>
          <w:t>JL3</w:t>
        </w:r>
      </w:ins>
      <w:r w:rsidR="00181560">
        <w:rPr>
          <w:b/>
          <w:szCs w:val="16"/>
        </w:rPr>
        <w:tab/>
      </w:r>
      <w:r w:rsidR="00181560">
        <w:rPr>
          <w:b/>
          <w:szCs w:val="16"/>
        </w:rPr>
        <w:tab/>
      </w:r>
    </w:p>
    <w:p w:rsidR="00E61499" w:rsidRPr="00E17B51" w:rsidRDefault="00E61499" w:rsidP="00E61499">
      <w:pPr>
        <w:rPr>
          <w:b/>
          <w:szCs w:val="16"/>
        </w:rPr>
      </w:pPr>
      <w:r w:rsidRPr="00E17B51">
        <w:rPr>
          <w:b/>
          <w:szCs w:val="16"/>
        </w:rPr>
        <w:tab/>
      </w:r>
      <w:r w:rsidRPr="00E17B51">
        <w:rPr>
          <w:b/>
          <w:szCs w:val="16"/>
        </w:rPr>
        <w:tab/>
      </w:r>
      <w:r w:rsidRPr="00E17B51">
        <w:rPr>
          <w:b/>
          <w:szCs w:val="16"/>
        </w:rPr>
        <w:tab/>
      </w:r>
      <w:r w:rsidRPr="00E17B51">
        <w:rPr>
          <w:b/>
          <w:szCs w:val="16"/>
        </w:rPr>
        <w:tab/>
      </w:r>
      <w:r w:rsidRPr="00E17B51">
        <w:rPr>
          <w:b/>
          <w:szCs w:val="16"/>
        </w:rPr>
        <w:tab/>
      </w:r>
      <w:r w:rsidRPr="00E17B51">
        <w:rPr>
          <w:b/>
          <w:szCs w:val="16"/>
        </w:rPr>
        <w:tab/>
      </w:r>
      <w:r w:rsidRPr="00E17B51">
        <w:rPr>
          <w:b/>
          <w:szCs w:val="16"/>
        </w:rPr>
        <w:tab/>
      </w:r>
    </w:p>
    <w:p w:rsidR="00E61499" w:rsidRPr="00E17B51" w:rsidRDefault="00E61499" w:rsidP="00E61499">
      <w:pPr>
        <w:ind w:firstLine="720"/>
        <w:rPr>
          <w:b/>
          <w:szCs w:val="16"/>
        </w:rPr>
      </w:pPr>
      <w:r w:rsidRPr="00E17B51">
        <w:rPr>
          <w:b/>
          <w:szCs w:val="16"/>
        </w:rPr>
        <w:t>Previous Process</w:t>
      </w:r>
      <w:del w:id="5" w:author="Shrinivas Pai" w:date="2015-07-09T19:24:00Z">
        <w:r w:rsidRPr="00E17B51" w:rsidDel="00D05D90">
          <w:rPr>
            <w:b/>
            <w:szCs w:val="16"/>
          </w:rPr>
          <w:delText xml:space="preserve"> </w:delText>
        </w:r>
      </w:del>
      <w:r w:rsidRPr="00E17B51">
        <w:rPr>
          <w:b/>
          <w:szCs w:val="16"/>
        </w:rPr>
        <w:t>:</w:t>
      </w:r>
      <w:ins w:id="6" w:author="Ravinder Reddy K" w:date="2018-10-08T12:11:00Z">
        <w:r w:rsidR="00DF75B7">
          <w:rPr>
            <w:b/>
            <w:szCs w:val="16"/>
          </w:rPr>
          <w:t xml:space="preserve">   Telstra</w:t>
        </w:r>
      </w:ins>
    </w:p>
    <w:p w:rsidR="00E61499" w:rsidRPr="00435026" w:rsidRDefault="00E61499" w:rsidP="00435026">
      <w:pPr>
        <w:rPr>
          <w:b/>
          <w:szCs w:val="16"/>
        </w:rPr>
      </w:pPr>
    </w:p>
    <w:p w:rsidR="00435026" w:rsidRDefault="00435026" w:rsidP="00E61499">
      <w:pPr>
        <w:pStyle w:val="ListParagraph"/>
        <w:numPr>
          <w:ilvl w:val="0"/>
          <w:numId w:val="2"/>
        </w:numPr>
        <w:rPr>
          <w:b/>
          <w:szCs w:val="16"/>
        </w:rPr>
      </w:pPr>
      <w:r>
        <w:rPr>
          <w:b/>
          <w:szCs w:val="16"/>
        </w:rPr>
        <w:t>BPHR</w:t>
      </w:r>
    </w:p>
    <w:p w:rsidR="00E61499" w:rsidRPr="00E17B51" w:rsidRDefault="00435026" w:rsidP="00E61499">
      <w:pPr>
        <w:pStyle w:val="ListParagraph"/>
        <w:numPr>
          <w:ilvl w:val="0"/>
          <w:numId w:val="2"/>
        </w:numPr>
        <w:rPr>
          <w:b/>
          <w:szCs w:val="16"/>
        </w:rPr>
      </w:pPr>
      <w:r>
        <w:rPr>
          <w:b/>
          <w:szCs w:val="16"/>
        </w:rPr>
        <w:t>Manager</w:t>
      </w:r>
      <w:r w:rsidR="00E61499" w:rsidRPr="00E17B51">
        <w:rPr>
          <w:b/>
          <w:szCs w:val="16"/>
        </w:rPr>
        <w:tab/>
      </w:r>
      <w:r w:rsidR="00E61499" w:rsidRPr="00E17B51">
        <w:rPr>
          <w:b/>
          <w:szCs w:val="16"/>
        </w:rPr>
        <w:tab/>
      </w:r>
    </w:p>
    <w:p w:rsidR="00E61499" w:rsidRPr="00E17B51" w:rsidRDefault="00E61499" w:rsidP="00E61499">
      <w:pPr>
        <w:ind w:left="936"/>
        <w:rPr>
          <w:b/>
          <w:szCs w:val="16"/>
        </w:rPr>
      </w:pPr>
    </w:p>
    <w:p w:rsidR="00E61499" w:rsidRPr="00E17B51" w:rsidRDefault="00E61499" w:rsidP="00E61499">
      <w:pPr>
        <w:ind w:firstLine="720"/>
        <w:rPr>
          <w:b/>
          <w:szCs w:val="16"/>
        </w:rPr>
      </w:pPr>
      <w:r w:rsidRPr="00E17B51">
        <w:rPr>
          <w:b/>
          <w:szCs w:val="16"/>
        </w:rPr>
        <w:t>Date of release from process</w:t>
      </w:r>
      <w:del w:id="7" w:author="Shrinivas Pai" w:date="2015-07-09T19:24:00Z">
        <w:r w:rsidRPr="00E17B51" w:rsidDel="00D05D90">
          <w:rPr>
            <w:b/>
            <w:szCs w:val="16"/>
          </w:rPr>
          <w:delText xml:space="preserve"> </w:delText>
        </w:r>
      </w:del>
      <w:r w:rsidRPr="00E17B51">
        <w:rPr>
          <w:b/>
          <w:szCs w:val="16"/>
        </w:rPr>
        <w:t>:</w:t>
      </w:r>
      <w:r w:rsidRPr="00E17B51">
        <w:rPr>
          <w:b/>
          <w:szCs w:val="16"/>
        </w:rPr>
        <w:tab/>
      </w:r>
      <w:ins w:id="8" w:author="Ravinder Reddy K" w:date="2018-10-08T12:11:00Z">
        <w:r w:rsidR="00DF75B7">
          <w:rPr>
            <w:b/>
            <w:szCs w:val="16"/>
          </w:rPr>
          <w:t>01/10/2018</w:t>
        </w:r>
      </w:ins>
      <w:r w:rsidRPr="00E17B51">
        <w:rPr>
          <w:b/>
          <w:szCs w:val="16"/>
        </w:rPr>
        <w:tab/>
      </w:r>
      <w:r w:rsidRPr="00E17B51">
        <w:rPr>
          <w:b/>
          <w:szCs w:val="16"/>
        </w:rPr>
        <w:tab/>
      </w:r>
    </w:p>
    <w:p w:rsidR="00E61499" w:rsidRPr="00E17B51" w:rsidRDefault="00E61499" w:rsidP="00E61499">
      <w:pPr>
        <w:ind w:left="936"/>
        <w:rPr>
          <w:b/>
          <w:szCs w:val="16"/>
        </w:rPr>
      </w:pPr>
      <w:r w:rsidRPr="00E17B51">
        <w:rPr>
          <w:b/>
          <w:szCs w:val="16"/>
        </w:rPr>
        <w:tab/>
      </w:r>
      <w:r w:rsidRPr="00E17B51">
        <w:rPr>
          <w:b/>
          <w:szCs w:val="16"/>
        </w:rPr>
        <w:tab/>
      </w:r>
      <w:r w:rsidRPr="00E17B51">
        <w:rPr>
          <w:b/>
          <w:szCs w:val="16"/>
        </w:rPr>
        <w:tab/>
      </w:r>
      <w:r w:rsidRPr="00E17B51">
        <w:rPr>
          <w:b/>
          <w:szCs w:val="16"/>
        </w:rPr>
        <w:tab/>
      </w:r>
      <w:r w:rsidRPr="00E17B51">
        <w:rPr>
          <w:b/>
          <w:szCs w:val="16"/>
        </w:rPr>
        <w:tab/>
      </w:r>
      <w:r w:rsidRPr="00E17B51">
        <w:rPr>
          <w:b/>
          <w:szCs w:val="16"/>
        </w:rPr>
        <w:tab/>
      </w:r>
    </w:p>
    <w:p w:rsidR="00E61499" w:rsidRPr="00E17B51" w:rsidRDefault="00E61499" w:rsidP="00E61499">
      <w:pPr>
        <w:ind w:firstLine="720"/>
        <w:rPr>
          <w:b/>
          <w:szCs w:val="16"/>
        </w:rPr>
      </w:pPr>
      <w:r w:rsidRPr="00E17B51">
        <w:rPr>
          <w:b/>
          <w:szCs w:val="16"/>
        </w:rPr>
        <w:t xml:space="preserve">Date of meeting: </w:t>
      </w:r>
      <w:r w:rsidRPr="00E17B51">
        <w:rPr>
          <w:b/>
          <w:szCs w:val="16"/>
        </w:rPr>
        <w:tab/>
      </w:r>
      <w:ins w:id="9" w:author="Ravinder Reddy K" w:date="2018-10-08T12:15:00Z">
        <w:r w:rsidR="00DF75B7">
          <w:rPr>
            <w:b/>
            <w:szCs w:val="16"/>
          </w:rPr>
          <w:t>01/10/2018</w:t>
        </w:r>
      </w:ins>
      <w:r w:rsidRPr="00E17B51">
        <w:rPr>
          <w:b/>
          <w:szCs w:val="16"/>
        </w:rPr>
        <w:tab/>
      </w:r>
      <w:r w:rsidRPr="00E17B51">
        <w:rPr>
          <w:b/>
          <w:szCs w:val="16"/>
        </w:rPr>
        <w:tab/>
      </w:r>
      <w:r w:rsidRPr="00E17B51">
        <w:rPr>
          <w:b/>
          <w:szCs w:val="16"/>
        </w:rPr>
        <w:tab/>
      </w:r>
      <w:r w:rsidRPr="00E17B51">
        <w:rPr>
          <w:b/>
          <w:szCs w:val="16"/>
        </w:rPr>
        <w:tab/>
      </w:r>
    </w:p>
    <w:p w:rsidR="006362FC" w:rsidRDefault="006362FC" w:rsidP="00E61499">
      <w:pPr>
        <w:rPr>
          <w:szCs w:val="16"/>
        </w:rPr>
      </w:pPr>
    </w:p>
    <w:tbl>
      <w:tblPr>
        <w:tblW w:w="9820" w:type="dxa"/>
        <w:tblInd w:w="952" w:type="dxa"/>
        <w:tblLook w:val="04A0" w:firstRow="1" w:lastRow="0" w:firstColumn="1" w:lastColumn="0" w:noHBand="0" w:noVBand="1"/>
      </w:tblPr>
      <w:tblGrid>
        <w:gridCol w:w="9820"/>
      </w:tblGrid>
      <w:tr w:rsidR="006362FC" w:rsidRPr="001826C3" w:rsidTr="00435026">
        <w:trPr>
          <w:trHeight w:val="23"/>
        </w:trPr>
        <w:tc>
          <w:tcPr>
            <w:tcW w:w="982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6362FC" w:rsidRPr="001826C3" w:rsidRDefault="0047282E" w:rsidP="00435026">
            <w:pPr>
              <w:jc w:val="center"/>
              <w:rPr>
                <w:b/>
                <w:color w:val="000000"/>
                <w:szCs w:val="16"/>
              </w:rPr>
            </w:pPr>
            <w:r>
              <w:rPr>
                <w:b/>
                <w:color w:val="000000"/>
                <w:szCs w:val="16"/>
              </w:rPr>
              <w:t>Declaration</w:t>
            </w:r>
            <w:r w:rsidR="006362FC">
              <w:rPr>
                <w:b/>
                <w:color w:val="000000"/>
                <w:szCs w:val="16"/>
              </w:rPr>
              <w:t xml:space="preserve"> :</w:t>
            </w:r>
          </w:p>
        </w:tc>
      </w:tr>
      <w:tr w:rsidR="006362FC" w:rsidRPr="001826C3" w:rsidTr="00435026">
        <w:trPr>
          <w:trHeight w:val="5625"/>
        </w:trPr>
        <w:tc>
          <w:tcPr>
            <w:tcW w:w="9820" w:type="dxa"/>
            <w:tcBorders>
              <w:top w:val="nil"/>
              <w:left w:val="single" w:sz="8" w:space="0" w:color="auto"/>
              <w:bottom w:val="nil"/>
              <w:right w:val="single" w:sz="8" w:space="0" w:color="auto"/>
            </w:tcBorders>
            <w:shd w:val="clear" w:color="auto" w:fill="auto"/>
            <w:noWrap/>
            <w:vAlign w:val="bottom"/>
            <w:hideMark/>
          </w:tcPr>
          <w:p w:rsidR="0047282E" w:rsidRDefault="0047282E" w:rsidP="0047282E">
            <w:pPr>
              <w:rPr>
                <w:lang w:val="en-GB"/>
              </w:rPr>
            </w:pPr>
          </w:p>
          <w:p w:rsidR="0047282E" w:rsidRDefault="0047282E" w:rsidP="0047282E">
            <w:pPr>
              <w:rPr>
                <w:lang w:val="en-GB"/>
              </w:rPr>
            </w:pPr>
          </w:p>
          <w:p w:rsidR="00DF6F70" w:rsidRDefault="00424F76">
            <w:pPr>
              <w:pStyle w:val="ListParagraph"/>
              <w:numPr>
                <w:ilvl w:val="0"/>
                <w:numId w:val="16"/>
              </w:numPr>
              <w:rPr>
                <w:lang w:val="en-GB"/>
              </w:rPr>
            </w:pPr>
            <w:r w:rsidRPr="009B5054">
              <w:rPr>
                <w:lang w:val="en-GB"/>
              </w:rPr>
              <w:t>While on bench, I</w:t>
            </w:r>
            <w:r w:rsidR="002E65B8">
              <w:rPr>
                <w:lang w:val="en-GB"/>
              </w:rPr>
              <w:t xml:space="preserve"> will not be eligible for shift allowance, voice allowance or production allowance.</w:t>
            </w:r>
          </w:p>
          <w:p w:rsidR="00DF6F70" w:rsidRDefault="00DF6F70">
            <w:pPr>
              <w:rPr>
                <w:lang w:val="en-GB"/>
              </w:rPr>
            </w:pPr>
          </w:p>
          <w:p w:rsidR="00DF6F70" w:rsidRDefault="002E65B8">
            <w:pPr>
              <w:pStyle w:val="ListParagraph"/>
              <w:numPr>
                <w:ilvl w:val="0"/>
                <w:numId w:val="16"/>
              </w:numPr>
              <w:rPr>
                <w:lang w:val="en-GB"/>
              </w:rPr>
            </w:pPr>
            <w:r>
              <w:rPr>
                <w:lang w:val="en-GB"/>
              </w:rPr>
              <w:t>I will follow the General Shift and will report for my attendance on all working days, until I am deployed in any specific engagement.</w:t>
            </w:r>
          </w:p>
          <w:p w:rsidR="00DF6F70" w:rsidRDefault="00DF6F70">
            <w:pPr>
              <w:rPr>
                <w:lang w:val="en-GB"/>
              </w:rPr>
            </w:pPr>
          </w:p>
          <w:p w:rsidR="00DF6F70" w:rsidRDefault="002E65B8">
            <w:pPr>
              <w:pStyle w:val="ListParagraph"/>
              <w:numPr>
                <w:ilvl w:val="0"/>
                <w:numId w:val="16"/>
              </w:numPr>
              <w:rPr>
                <w:lang w:val="en-GB"/>
              </w:rPr>
            </w:pPr>
            <w:r>
              <w:rPr>
                <w:lang w:val="en-GB"/>
              </w:rPr>
              <w:t xml:space="preserve">I have understood that I will be given 3 </w:t>
            </w:r>
            <w:r>
              <w:rPr>
                <w:szCs w:val="16"/>
              </w:rPr>
              <w:t xml:space="preserve">attempts for interviews/client assessments (including IJPs) (each such attempt known as “Opportunity”) </w:t>
            </w:r>
            <w:r>
              <w:rPr>
                <w:lang w:val="en-GB"/>
              </w:rPr>
              <w:t>to be deployed onto any specific engagement. These Opportunities shall be based on availability of openings and business feasibility.</w:t>
            </w:r>
          </w:p>
          <w:p w:rsidR="00DF6F70" w:rsidRDefault="00DF6F70"/>
          <w:p w:rsidR="00DF6F70" w:rsidRDefault="002E65B8">
            <w:pPr>
              <w:pStyle w:val="ListParagraph"/>
              <w:numPr>
                <w:ilvl w:val="0"/>
                <w:numId w:val="16"/>
              </w:numPr>
              <w:rPr>
                <w:lang w:val="en-GB"/>
              </w:rPr>
            </w:pPr>
            <w:r>
              <w:t xml:space="preserve">I acknowledge that my deployment in any specific engagement may entail changes in location of posting, department, shift and domain. </w:t>
            </w:r>
          </w:p>
          <w:p w:rsidR="00DF6F70" w:rsidRDefault="00DF6F70">
            <w:pPr>
              <w:rPr>
                <w:szCs w:val="16"/>
                <w:lang w:val="en-GB"/>
              </w:rPr>
            </w:pPr>
          </w:p>
          <w:p w:rsidR="00DF6F70" w:rsidRDefault="002E65B8">
            <w:pPr>
              <w:pStyle w:val="ListParagraph"/>
              <w:numPr>
                <w:ilvl w:val="0"/>
                <w:numId w:val="16"/>
              </w:numPr>
              <w:rPr>
                <w:lang w:val="en-GB"/>
              </w:rPr>
            </w:pPr>
            <w:r w:rsidRPr="002E65B8">
              <w:rPr>
                <w:szCs w:val="16"/>
                <w:lang w:val="en-GB"/>
              </w:rPr>
              <w:t>If I decline any Opportunity, then I will have to sign an Opportunity Denied Form and for the purpose of the Bench Policy, it will b</w:t>
            </w:r>
            <w:r>
              <w:rPr>
                <w:lang w:val="en-GB"/>
              </w:rPr>
              <w:t>e considered as loss of one Opportunity.</w:t>
            </w:r>
          </w:p>
          <w:p w:rsidR="00DF6F70" w:rsidRDefault="00DF6F70">
            <w:pPr>
              <w:rPr>
                <w:lang w:val="en-GB"/>
              </w:rPr>
            </w:pPr>
          </w:p>
          <w:p w:rsidR="00DF6F70" w:rsidRDefault="002E65B8">
            <w:pPr>
              <w:pStyle w:val="ListParagraph"/>
              <w:numPr>
                <w:ilvl w:val="0"/>
                <w:numId w:val="16"/>
              </w:numPr>
              <w:rPr>
                <w:szCs w:val="16"/>
              </w:rPr>
            </w:pPr>
            <w:r>
              <w:rPr>
                <w:lang w:val="en-GB"/>
              </w:rPr>
              <w:t xml:space="preserve">If I reject an Opportunity after selection, the </w:t>
            </w:r>
            <w:r w:rsidRPr="002E65B8">
              <w:rPr>
                <w:szCs w:val="16"/>
              </w:rPr>
              <w:t>organization reserves the right  not to offer me any further Opportunities for deployment or in its discretion may consider it as loss of one Opportunity for purpose of implementation of the Bench Policy.</w:t>
            </w:r>
          </w:p>
          <w:p w:rsidR="00DF6F70" w:rsidRDefault="00DF6F70">
            <w:pPr>
              <w:rPr>
                <w:szCs w:val="16"/>
              </w:rPr>
            </w:pPr>
          </w:p>
          <w:p w:rsidR="00DF6F70" w:rsidRDefault="002E65B8">
            <w:pPr>
              <w:pStyle w:val="ListParagraph"/>
              <w:numPr>
                <w:ilvl w:val="0"/>
                <w:numId w:val="16"/>
              </w:numPr>
              <w:rPr>
                <w:lang w:val="en-GB"/>
              </w:rPr>
            </w:pPr>
            <w:r w:rsidRPr="002E65B8">
              <w:rPr>
                <w:szCs w:val="16"/>
              </w:rPr>
              <w:t xml:space="preserve">If I fail </w:t>
            </w:r>
            <w:r>
              <w:rPr>
                <w:szCs w:val="16"/>
              </w:rPr>
              <w:t xml:space="preserve">process training / client certification consecutively for the second time, I acknowledge that the Company </w:t>
            </w:r>
            <w:r w:rsidRPr="002E65B8">
              <w:rPr>
                <w:szCs w:val="16"/>
              </w:rPr>
              <w:t>may separate</w:t>
            </w:r>
            <w:r>
              <w:rPr>
                <w:szCs w:val="16"/>
              </w:rPr>
              <w:t xml:space="preserve"> me from my employment without providing any new Opportunity. </w:t>
            </w:r>
          </w:p>
          <w:p w:rsidR="00DF6F70" w:rsidRDefault="00DF6F70">
            <w:pPr>
              <w:pStyle w:val="ListParagraph"/>
              <w:rPr>
                <w:lang w:val="en-GB"/>
              </w:rPr>
            </w:pPr>
          </w:p>
          <w:p w:rsidR="0071061E" w:rsidRDefault="002E65B8" w:rsidP="00435026">
            <w:pPr>
              <w:pStyle w:val="ListParagraph"/>
              <w:numPr>
                <w:ilvl w:val="0"/>
                <w:numId w:val="16"/>
              </w:numPr>
              <w:rPr>
                <w:lang w:val="en-GB"/>
              </w:rPr>
            </w:pPr>
            <w:r w:rsidRPr="00435026">
              <w:rPr>
                <w:lang w:val="en-GB"/>
              </w:rPr>
              <w:t xml:space="preserve">I acknowledge that the Organization has the right to terminate my employment if I am unable to qualify any of the three Opportunities offered to be for deployment or in case of expiry of forty five (45) days from the date on which I am deployed on the Bench. </w:t>
            </w:r>
          </w:p>
          <w:p w:rsidR="00435026" w:rsidRPr="00435026" w:rsidRDefault="00435026" w:rsidP="00435026">
            <w:pPr>
              <w:pStyle w:val="ListParagraph"/>
              <w:rPr>
                <w:lang w:val="en-GB"/>
              </w:rPr>
            </w:pPr>
          </w:p>
          <w:p w:rsidR="00DF6F70" w:rsidRPr="00435026" w:rsidRDefault="00435026" w:rsidP="00435026">
            <w:pPr>
              <w:pStyle w:val="ListParagraph"/>
              <w:numPr>
                <w:ilvl w:val="0"/>
                <w:numId w:val="16"/>
              </w:numPr>
              <w:rPr>
                <w:lang w:val="en-GB"/>
              </w:rPr>
            </w:pPr>
            <w:r w:rsidRPr="00435026">
              <w:rPr>
                <w:lang w:val="en-GB"/>
              </w:rPr>
              <w:t>I understand and agree that while I can avail leaves with the prior approval of my manager, the number of days that I am on leave will be taken into account for calculating the 45-day deployment window in a</w:t>
            </w:r>
            <w:r>
              <w:rPr>
                <w:lang w:val="en-GB"/>
              </w:rPr>
              <w:t>ccordance with the Bench Policy</w:t>
            </w:r>
          </w:p>
        </w:tc>
      </w:tr>
      <w:tr w:rsidR="006362FC" w:rsidRPr="001826C3" w:rsidTr="00435026">
        <w:trPr>
          <w:trHeight w:val="74"/>
        </w:trPr>
        <w:tc>
          <w:tcPr>
            <w:tcW w:w="9820" w:type="dxa"/>
            <w:tcBorders>
              <w:top w:val="nil"/>
              <w:left w:val="single" w:sz="8" w:space="0" w:color="auto"/>
              <w:bottom w:val="nil"/>
              <w:right w:val="single" w:sz="8" w:space="0" w:color="auto"/>
            </w:tcBorders>
            <w:shd w:val="clear" w:color="auto" w:fill="auto"/>
            <w:noWrap/>
            <w:vAlign w:val="bottom"/>
            <w:hideMark/>
          </w:tcPr>
          <w:p w:rsidR="006362FC" w:rsidRPr="001826C3" w:rsidRDefault="006362FC" w:rsidP="0028164F">
            <w:pPr>
              <w:rPr>
                <w:b/>
                <w:color w:val="000000"/>
                <w:szCs w:val="16"/>
              </w:rPr>
            </w:pPr>
          </w:p>
        </w:tc>
      </w:tr>
      <w:tr w:rsidR="006362FC" w:rsidRPr="001826C3" w:rsidTr="00435026">
        <w:trPr>
          <w:trHeight w:val="74"/>
        </w:trPr>
        <w:tc>
          <w:tcPr>
            <w:tcW w:w="9820" w:type="dxa"/>
            <w:tcBorders>
              <w:top w:val="nil"/>
              <w:left w:val="single" w:sz="8" w:space="0" w:color="auto"/>
              <w:bottom w:val="nil"/>
              <w:right w:val="single" w:sz="8" w:space="0" w:color="auto"/>
            </w:tcBorders>
            <w:shd w:val="clear" w:color="auto" w:fill="auto"/>
            <w:noWrap/>
            <w:vAlign w:val="bottom"/>
            <w:hideMark/>
          </w:tcPr>
          <w:p w:rsidR="006362FC" w:rsidRPr="001826C3" w:rsidRDefault="006362FC" w:rsidP="0028164F">
            <w:pPr>
              <w:rPr>
                <w:b/>
                <w:color w:val="000000"/>
                <w:szCs w:val="16"/>
              </w:rPr>
            </w:pPr>
          </w:p>
        </w:tc>
      </w:tr>
      <w:tr w:rsidR="006362FC" w:rsidRPr="001826C3" w:rsidTr="00435026">
        <w:trPr>
          <w:trHeight w:val="74"/>
        </w:trPr>
        <w:tc>
          <w:tcPr>
            <w:tcW w:w="9820" w:type="dxa"/>
            <w:tcBorders>
              <w:top w:val="nil"/>
              <w:left w:val="single" w:sz="8" w:space="0" w:color="auto"/>
              <w:bottom w:val="single" w:sz="8" w:space="0" w:color="auto"/>
              <w:right w:val="single" w:sz="8" w:space="0" w:color="auto"/>
            </w:tcBorders>
            <w:shd w:val="clear" w:color="auto" w:fill="auto"/>
            <w:noWrap/>
            <w:vAlign w:val="bottom"/>
            <w:hideMark/>
          </w:tcPr>
          <w:p w:rsidR="006362FC" w:rsidRPr="001826C3" w:rsidRDefault="00435026" w:rsidP="0047282E">
            <w:pPr>
              <w:rPr>
                <w:bCs w:val="0"/>
                <w:color w:val="000000"/>
                <w:szCs w:val="16"/>
              </w:rPr>
            </w:pPr>
            <w:r>
              <w:rPr>
                <w:b/>
                <w:color w:val="000000"/>
                <w:szCs w:val="16"/>
              </w:rPr>
              <w:t xml:space="preserve">  </w:t>
            </w:r>
          </w:p>
        </w:tc>
      </w:tr>
    </w:tbl>
    <w:p w:rsidR="00FA47FA" w:rsidDel="0056577F" w:rsidRDefault="00435026" w:rsidP="00E61499">
      <w:pPr>
        <w:rPr>
          <w:del w:id="10" w:author="Shrinivas Pai" w:date="2013-11-13T16:06:00Z"/>
          <w:szCs w:val="16"/>
        </w:rPr>
      </w:pPr>
      <w:r>
        <w:rPr>
          <w:szCs w:val="16"/>
        </w:rPr>
        <w:t>.</w:t>
      </w:r>
    </w:p>
    <w:tbl>
      <w:tblPr>
        <w:tblW w:w="9776" w:type="dxa"/>
        <w:tblInd w:w="952" w:type="dxa"/>
        <w:tblLook w:val="04A0" w:firstRow="1" w:lastRow="0" w:firstColumn="1" w:lastColumn="0" w:noHBand="0" w:noVBand="1"/>
      </w:tblPr>
      <w:tblGrid>
        <w:gridCol w:w="236"/>
        <w:gridCol w:w="1170"/>
        <w:gridCol w:w="990"/>
        <w:gridCol w:w="1440"/>
        <w:gridCol w:w="178"/>
        <w:gridCol w:w="963"/>
        <w:gridCol w:w="479"/>
        <w:gridCol w:w="481"/>
        <w:gridCol w:w="1145"/>
        <w:gridCol w:w="1614"/>
        <w:gridCol w:w="1080"/>
      </w:tblGrid>
      <w:tr w:rsidR="00E61499" w:rsidRPr="001826C3" w:rsidTr="00435026">
        <w:trPr>
          <w:trHeight w:val="312"/>
        </w:trPr>
        <w:tc>
          <w:tcPr>
            <w:tcW w:w="9776" w:type="dxa"/>
            <w:gridSpan w:val="11"/>
            <w:tcBorders>
              <w:top w:val="single" w:sz="8" w:space="0" w:color="auto"/>
              <w:left w:val="single" w:sz="8" w:space="0" w:color="auto"/>
              <w:bottom w:val="single" w:sz="8" w:space="0" w:color="auto"/>
              <w:right w:val="single" w:sz="8" w:space="0" w:color="auto"/>
            </w:tcBorders>
            <w:shd w:val="clear" w:color="auto" w:fill="auto"/>
            <w:vAlign w:val="bottom"/>
            <w:hideMark/>
          </w:tcPr>
          <w:p w:rsidR="00E61499" w:rsidRPr="001826C3" w:rsidRDefault="00435026" w:rsidP="00435026">
            <w:pPr>
              <w:rPr>
                <w:b/>
                <w:color w:val="000000"/>
                <w:szCs w:val="16"/>
              </w:rPr>
            </w:pPr>
            <w:r>
              <w:rPr>
                <w:b/>
                <w:color w:val="000000"/>
                <w:szCs w:val="16"/>
              </w:rPr>
              <w:t>BPHR SPOC and Contact</w:t>
            </w:r>
          </w:p>
        </w:tc>
      </w:tr>
      <w:tr w:rsidR="00E61499" w:rsidRPr="001826C3" w:rsidTr="00435026">
        <w:trPr>
          <w:trHeight w:val="297"/>
        </w:trPr>
        <w:tc>
          <w:tcPr>
            <w:tcW w:w="9776" w:type="dxa"/>
            <w:gridSpan w:val="11"/>
            <w:tcBorders>
              <w:top w:val="nil"/>
              <w:left w:val="single" w:sz="8" w:space="0" w:color="auto"/>
              <w:bottom w:val="nil"/>
              <w:right w:val="single" w:sz="8" w:space="0" w:color="auto"/>
            </w:tcBorders>
            <w:shd w:val="clear" w:color="auto" w:fill="auto"/>
            <w:noWrap/>
            <w:vAlign w:val="bottom"/>
            <w:hideMark/>
          </w:tcPr>
          <w:p w:rsidR="00E61499" w:rsidRPr="001826C3" w:rsidRDefault="00E61499" w:rsidP="00703229">
            <w:pPr>
              <w:rPr>
                <w:b/>
                <w:color w:val="000000"/>
                <w:szCs w:val="16"/>
              </w:rPr>
            </w:pPr>
            <w:r w:rsidRPr="001826C3">
              <w:rPr>
                <w:b/>
                <w:color w:val="000000"/>
                <w:szCs w:val="16"/>
              </w:rPr>
              <w:t xml:space="preserve"> 1]  </w:t>
            </w:r>
            <w:r w:rsidR="00424F76">
              <w:rPr>
                <w:b/>
                <w:color w:val="000000"/>
                <w:szCs w:val="16"/>
              </w:rPr>
              <w:t>B</w:t>
            </w:r>
            <w:r w:rsidR="00703229">
              <w:rPr>
                <w:b/>
                <w:color w:val="000000"/>
                <w:szCs w:val="16"/>
              </w:rPr>
              <w:t>P</w:t>
            </w:r>
            <w:r w:rsidR="00424F76">
              <w:rPr>
                <w:b/>
                <w:color w:val="000000"/>
                <w:szCs w:val="16"/>
              </w:rPr>
              <w:t xml:space="preserve">HR Contact : </w:t>
            </w:r>
            <w:r w:rsidRPr="001826C3">
              <w:rPr>
                <w:b/>
                <w:color w:val="000000"/>
                <w:szCs w:val="16"/>
              </w:rPr>
              <w:t xml:space="preserve">                                                                                              </w:t>
            </w:r>
            <w:del w:id="11" w:author="Ravinder Reddy K" w:date="2018-10-08T12:18:00Z">
              <w:r w:rsidRPr="001826C3" w:rsidDel="008D4154">
                <w:rPr>
                  <w:b/>
                  <w:color w:val="000000"/>
                  <w:szCs w:val="16"/>
                </w:rPr>
                <w:delText xml:space="preserve">  </w:delText>
              </w:r>
              <w:r w:rsidR="00424F76" w:rsidDel="008D4154">
                <w:rPr>
                  <w:b/>
                  <w:color w:val="000000"/>
                  <w:szCs w:val="16"/>
                </w:rPr>
                <w:delText xml:space="preserve">    </w:delText>
              </w:r>
              <w:r w:rsidR="00424F76" w:rsidDel="00DF75B7">
                <w:rPr>
                  <w:b/>
                  <w:color w:val="000000"/>
                  <w:szCs w:val="16"/>
                </w:rPr>
                <w:delText xml:space="preserve"> </w:delText>
              </w:r>
              <w:r w:rsidR="00424F76" w:rsidDel="008D4154">
                <w:rPr>
                  <w:b/>
                  <w:color w:val="000000"/>
                  <w:szCs w:val="16"/>
                </w:rPr>
                <w:delText xml:space="preserve"> </w:delText>
              </w:r>
            </w:del>
            <w:r w:rsidR="00424F76">
              <w:rPr>
                <w:b/>
                <w:color w:val="000000"/>
                <w:szCs w:val="16"/>
              </w:rPr>
              <w:t xml:space="preserve"> </w:t>
            </w:r>
            <w:r w:rsidRPr="001826C3">
              <w:rPr>
                <w:b/>
                <w:color w:val="000000"/>
                <w:szCs w:val="16"/>
              </w:rPr>
              <w:t>2]</w:t>
            </w:r>
            <w:r w:rsidR="00424F76">
              <w:rPr>
                <w:b/>
                <w:color w:val="000000"/>
                <w:szCs w:val="16"/>
              </w:rPr>
              <w:t xml:space="preserve"> </w:t>
            </w:r>
            <w:r w:rsidR="00703229">
              <w:rPr>
                <w:b/>
                <w:color w:val="000000"/>
                <w:szCs w:val="16"/>
              </w:rPr>
              <w:t>Bench SPOC</w:t>
            </w:r>
            <w:r w:rsidR="00424F76">
              <w:rPr>
                <w:b/>
                <w:color w:val="000000"/>
                <w:szCs w:val="16"/>
              </w:rPr>
              <w:t xml:space="preserve"> Contact:</w:t>
            </w:r>
          </w:p>
        </w:tc>
      </w:tr>
      <w:tr w:rsidR="00E61499" w:rsidRPr="001826C3" w:rsidTr="00435026">
        <w:trPr>
          <w:trHeight w:val="297"/>
        </w:trPr>
        <w:tc>
          <w:tcPr>
            <w:tcW w:w="9776" w:type="dxa"/>
            <w:gridSpan w:val="11"/>
            <w:tcBorders>
              <w:top w:val="nil"/>
              <w:left w:val="single" w:sz="8" w:space="0" w:color="auto"/>
              <w:bottom w:val="nil"/>
              <w:right w:val="single" w:sz="8" w:space="0" w:color="auto"/>
            </w:tcBorders>
            <w:shd w:val="clear" w:color="auto" w:fill="auto"/>
            <w:noWrap/>
            <w:vAlign w:val="bottom"/>
            <w:hideMark/>
          </w:tcPr>
          <w:p w:rsidR="00E61499" w:rsidRPr="001826C3" w:rsidRDefault="00E61499" w:rsidP="00DF75B7">
            <w:pPr>
              <w:rPr>
                <w:b/>
                <w:color w:val="000000"/>
                <w:szCs w:val="16"/>
              </w:rPr>
            </w:pPr>
            <w:r w:rsidRPr="001826C3">
              <w:rPr>
                <w:b/>
                <w:color w:val="000000"/>
                <w:szCs w:val="16"/>
              </w:rPr>
              <w:t xml:space="preserve">Name :      </w:t>
            </w:r>
            <w:proofErr w:type="spellStart"/>
            <w:ins w:id="12" w:author="Ravinder Reddy K" w:date="2018-10-08T12:12:00Z">
              <w:r w:rsidR="00DF75B7">
                <w:rPr>
                  <w:b/>
                  <w:color w:val="000000"/>
                  <w:szCs w:val="16"/>
                </w:rPr>
                <w:t>Roshmi</w:t>
              </w:r>
              <w:proofErr w:type="spellEnd"/>
              <w:r w:rsidR="00DF75B7">
                <w:rPr>
                  <w:b/>
                  <w:color w:val="000000"/>
                  <w:szCs w:val="16"/>
                </w:rPr>
                <w:t xml:space="preserve"> Roy</w:t>
              </w:r>
            </w:ins>
            <w:del w:id="13" w:author="Ravinder Reddy K" w:date="2018-10-08T12:13:00Z">
              <w:r w:rsidRPr="001826C3" w:rsidDel="00DF75B7">
                <w:rPr>
                  <w:b/>
                  <w:color w:val="000000"/>
                  <w:szCs w:val="16"/>
                </w:rPr>
                <w:delText xml:space="preserve">  </w:delText>
              </w:r>
            </w:del>
            <w:r w:rsidRPr="001826C3">
              <w:rPr>
                <w:b/>
                <w:color w:val="000000"/>
                <w:szCs w:val="16"/>
              </w:rPr>
              <w:t xml:space="preserve">                                                                                           </w:t>
            </w:r>
            <w:del w:id="14" w:author="Ravinder Reddy K" w:date="2018-10-08T12:19:00Z">
              <w:r w:rsidRPr="001826C3" w:rsidDel="008D4154">
                <w:rPr>
                  <w:b/>
                  <w:color w:val="000000"/>
                  <w:szCs w:val="16"/>
                </w:rPr>
                <w:delText xml:space="preserve">     </w:delText>
              </w:r>
            </w:del>
            <w:del w:id="15" w:author="Ravinder Reddy K" w:date="2018-10-08T12:13:00Z">
              <w:r w:rsidRPr="001826C3" w:rsidDel="00DF75B7">
                <w:rPr>
                  <w:b/>
                  <w:color w:val="000000"/>
                  <w:szCs w:val="16"/>
                </w:rPr>
                <w:delText xml:space="preserve">                   </w:delText>
              </w:r>
            </w:del>
            <w:del w:id="16" w:author="Ravinder Reddy K" w:date="2018-10-08T12:18:00Z">
              <w:r w:rsidRPr="001826C3" w:rsidDel="008D4154">
                <w:rPr>
                  <w:b/>
                  <w:color w:val="000000"/>
                  <w:szCs w:val="16"/>
                </w:rPr>
                <w:delText xml:space="preserve"> </w:delText>
              </w:r>
            </w:del>
            <w:r w:rsidRPr="001826C3">
              <w:rPr>
                <w:b/>
                <w:color w:val="000000"/>
                <w:szCs w:val="16"/>
              </w:rPr>
              <w:t>Name :</w:t>
            </w:r>
            <w:ins w:id="17" w:author="Ravinder Reddy K" w:date="2018-10-08T12:11:00Z">
              <w:r w:rsidR="00DF75B7">
                <w:rPr>
                  <w:b/>
                  <w:color w:val="000000"/>
                  <w:szCs w:val="16"/>
                </w:rPr>
                <w:t xml:space="preserve"> </w:t>
              </w:r>
            </w:ins>
            <w:ins w:id="18" w:author="Ravinder Reddy K" w:date="2018-10-08T12:12:00Z">
              <w:r w:rsidR="00DF75B7">
                <w:rPr>
                  <w:b/>
                  <w:color w:val="000000"/>
                  <w:szCs w:val="16"/>
                </w:rPr>
                <w:t xml:space="preserve"> Mamatha Chinthakindi</w:t>
              </w:r>
            </w:ins>
          </w:p>
        </w:tc>
      </w:tr>
      <w:tr w:rsidR="00E61499" w:rsidRPr="001826C3" w:rsidTr="00435026">
        <w:trPr>
          <w:trHeight w:val="297"/>
        </w:trPr>
        <w:tc>
          <w:tcPr>
            <w:tcW w:w="9776" w:type="dxa"/>
            <w:gridSpan w:val="11"/>
            <w:tcBorders>
              <w:top w:val="nil"/>
              <w:left w:val="single" w:sz="8" w:space="0" w:color="auto"/>
              <w:bottom w:val="nil"/>
              <w:right w:val="single" w:sz="8" w:space="0" w:color="auto"/>
            </w:tcBorders>
            <w:shd w:val="clear" w:color="auto" w:fill="auto"/>
            <w:noWrap/>
            <w:vAlign w:val="bottom"/>
            <w:hideMark/>
          </w:tcPr>
          <w:p w:rsidR="00E61499" w:rsidRPr="001826C3" w:rsidRDefault="00E61499" w:rsidP="00A42F00">
            <w:pPr>
              <w:rPr>
                <w:b/>
                <w:color w:val="000000"/>
                <w:szCs w:val="16"/>
              </w:rPr>
            </w:pPr>
            <w:proofErr w:type="spellStart"/>
            <w:r w:rsidRPr="001826C3">
              <w:rPr>
                <w:b/>
                <w:color w:val="000000"/>
                <w:szCs w:val="16"/>
              </w:rPr>
              <w:t>Emp</w:t>
            </w:r>
            <w:proofErr w:type="spellEnd"/>
            <w:r w:rsidRPr="001826C3">
              <w:rPr>
                <w:b/>
                <w:color w:val="000000"/>
                <w:szCs w:val="16"/>
              </w:rPr>
              <w:t xml:space="preserve"> Id :      </w:t>
            </w:r>
            <w:ins w:id="19" w:author="Ravinder Reddy K" w:date="2018-10-08T12:13:00Z">
              <w:r w:rsidR="00DF75B7" w:rsidRPr="00DF75B7">
                <w:rPr>
                  <w:b/>
                  <w:color w:val="000000"/>
                  <w:szCs w:val="16"/>
                </w:rPr>
                <w:t>850643</w:t>
              </w:r>
            </w:ins>
            <w:r w:rsidRPr="001826C3">
              <w:rPr>
                <w:b/>
                <w:color w:val="000000"/>
                <w:szCs w:val="16"/>
              </w:rPr>
              <w:t xml:space="preserve">                                                                                    </w:t>
            </w:r>
            <w:r w:rsidR="00443FED">
              <w:rPr>
                <w:b/>
                <w:color w:val="000000"/>
                <w:szCs w:val="16"/>
              </w:rPr>
              <w:t xml:space="preserve">            </w:t>
            </w:r>
            <w:del w:id="20" w:author="Ravinder Reddy K" w:date="2018-10-08T12:19:00Z">
              <w:r w:rsidR="00443FED" w:rsidDel="008D4154">
                <w:rPr>
                  <w:b/>
                  <w:color w:val="000000"/>
                  <w:szCs w:val="16"/>
                </w:rPr>
                <w:delText xml:space="preserve">   </w:delText>
              </w:r>
            </w:del>
            <w:del w:id="21" w:author="Ravinder Reddy K" w:date="2018-10-08T12:18:00Z">
              <w:r w:rsidR="00443FED" w:rsidDel="008D4154">
                <w:rPr>
                  <w:b/>
                  <w:color w:val="000000"/>
                  <w:szCs w:val="16"/>
                </w:rPr>
                <w:delText xml:space="preserve">   </w:delText>
              </w:r>
            </w:del>
            <w:r w:rsidR="00443FED">
              <w:rPr>
                <w:b/>
                <w:color w:val="000000"/>
                <w:szCs w:val="16"/>
              </w:rPr>
              <w:t xml:space="preserve"> </w:t>
            </w:r>
            <w:del w:id="22" w:author="Ravinder Reddy K" w:date="2018-10-08T12:13:00Z">
              <w:r w:rsidR="00443FED" w:rsidDel="00DF75B7">
                <w:rPr>
                  <w:b/>
                  <w:color w:val="000000"/>
                  <w:szCs w:val="16"/>
                </w:rPr>
                <w:delText xml:space="preserve">             </w:delText>
              </w:r>
            </w:del>
            <w:proofErr w:type="spellStart"/>
            <w:r w:rsidRPr="001826C3">
              <w:rPr>
                <w:b/>
                <w:color w:val="000000"/>
                <w:szCs w:val="16"/>
              </w:rPr>
              <w:t>Emp</w:t>
            </w:r>
            <w:proofErr w:type="spellEnd"/>
            <w:r w:rsidRPr="001826C3">
              <w:rPr>
                <w:b/>
                <w:color w:val="000000"/>
                <w:szCs w:val="16"/>
              </w:rPr>
              <w:t xml:space="preserve"> Id : </w:t>
            </w:r>
            <w:ins w:id="23" w:author="Ravinder Reddy K" w:date="2018-10-08T12:12:00Z">
              <w:r w:rsidR="00DF75B7" w:rsidRPr="00DF75B7">
                <w:rPr>
                  <w:b/>
                  <w:color w:val="000000"/>
                  <w:szCs w:val="16"/>
                </w:rPr>
                <w:t>984675</w:t>
              </w:r>
            </w:ins>
          </w:p>
        </w:tc>
      </w:tr>
      <w:tr w:rsidR="00E61499" w:rsidRPr="001826C3" w:rsidTr="00435026">
        <w:trPr>
          <w:trHeight w:val="297"/>
        </w:trPr>
        <w:tc>
          <w:tcPr>
            <w:tcW w:w="9776" w:type="dxa"/>
            <w:gridSpan w:val="11"/>
            <w:tcBorders>
              <w:top w:val="nil"/>
              <w:left w:val="single" w:sz="8" w:space="0" w:color="auto"/>
              <w:bottom w:val="nil"/>
              <w:right w:val="single" w:sz="8" w:space="0" w:color="auto"/>
            </w:tcBorders>
            <w:shd w:val="clear" w:color="auto" w:fill="auto"/>
            <w:noWrap/>
            <w:vAlign w:val="bottom"/>
            <w:hideMark/>
          </w:tcPr>
          <w:p w:rsidR="00E61499" w:rsidRPr="001826C3" w:rsidRDefault="00E61499" w:rsidP="00A42F00">
            <w:pPr>
              <w:rPr>
                <w:b/>
                <w:color w:val="000000"/>
                <w:szCs w:val="16"/>
              </w:rPr>
            </w:pPr>
            <w:r w:rsidRPr="001826C3">
              <w:rPr>
                <w:b/>
                <w:color w:val="000000"/>
                <w:szCs w:val="16"/>
              </w:rPr>
              <w:t xml:space="preserve">Signature:                                                                                       </w:t>
            </w:r>
            <w:r w:rsidR="00443FED">
              <w:rPr>
                <w:b/>
                <w:color w:val="000000"/>
                <w:szCs w:val="16"/>
              </w:rPr>
              <w:t xml:space="preserve">                         </w:t>
            </w:r>
            <w:del w:id="24" w:author="Ravinder Reddy K" w:date="2018-10-08T12:19:00Z">
              <w:r w:rsidR="00443FED" w:rsidDel="008D4154">
                <w:rPr>
                  <w:b/>
                  <w:color w:val="000000"/>
                  <w:szCs w:val="16"/>
                </w:rPr>
                <w:delText xml:space="preserve">     </w:delText>
              </w:r>
            </w:del>
            <w:r w:rsidR="00443FED">
              <w:rPr>
                <w:b/>
                <w:color w:val="000000"/>
                <w:szCs w:val="16"/>
              </w:rPr>
              <w:t xml:space="preserve"> </w:t>
            </w:r>
            <w:r w:rsidRPr="001826C3">
              <w:rPr>
                <w:b/>
                <w:color w:val="000000"/>
                <w:szCs w:val="16"/>
              </w:rPr>
              <w:t>Signature:</w:t>
            </w:r>
            <w:bookmarkStart w:id="25" w:name="_GoBack"/>
            <w:bookmarkEnd w:id="25"/>
          </w:p>
        </w:tc>
      </w:tr>
      <w:tr w:rsidR="00E61499" w:rsidRPr="001826C3" w:rsidTr="00435026">
        <w:trPr>
          <w:trHeight w:val="312"/>
        </w:trPr>
        <w:tc>
          <w:tcPr>
            <w:tcW w:w="9776" w:type="dxa"/>
            <w:gridSpan w:val="11"/>
            <w:tcBorders>
              <w:top w:val="nil"/>
              <w:left w:val="single" w:sz="8" w:space="0" w:color="auto"/>
              <w:bottom w:val="single" w:sz="8" w:space="0" w:color="auto"/>
              <w:right w:val="single" w:sz="8" w:space="0" w:color="auto"/>
            </w:tcBorders>
            <w:shd w:val="clear" w:color="auto" w:fill="auto"/>
            <w:noWrap/>
            <w:vAlign w:val="bottom"/>
            <w:hideMark/>
          </w:tcPr>
          <w:p w:rsidR="00424F76" w:rsidRDefault="00E61499" w:rsidP="00424F76">
            <w:pPr>
              <w:rPr>
                <w:lang w:val="en-GB"/>
              </w:rPr>
            </w:pPr>
            <w:r w:rsidRPr="001826C3">
              <w:rPr>
                <w:bCs w:val="0"/>
                <w:color w:val="000000"/>
                <w:szCs w:val="16"/>
              </w:rPr>
              <w:t> </w:t>
            </w:r>
            <w:r w:rsidR="00424F76">
              <w:rPr>
                <w:lang w:val="en-GB"/>
              </w:rPr>
              <w:t xml:space="preserve">           </w:t>
            </w:r>
          </w:p>
          <w:p w:rsidR="00424F76" w:rsidRDefault="00424F76" w:rsidP="00424F76">
            <w:pPr>
              <w:rPr>
                <w:lang w:val="en-GB"/>
              </w:rPr>
            </w:pPr>
            <w:r>
              <w:rPr>
                <w:lang w:val="en-GB"/>
              </w:rPr>
              <w:t>This document is a confirmation of my cognizance and acceptance of the Bench Policy procedures.</w:t>
            </w:r>
          </w:p>
          <w:p w:rsidR="00424F76" w:rsidRDefault="00424F76" w:rsidP="00424F76">
            <w:pPr>
              <w:rPr>
                <w:lang w:val="en-GB"/>
              </w:rPr>
            </w:pPr>
          </w:p>
          <w:p w:rsidR="00424F76" w:rsidRPr="00424F76" w:rsidRDefault="00424F76" w:rsidP="00424F76">
            <w:pPr>
              <w:rPr>
                <w:b/>
                <w:color w:val="000000"/>
                <w:szCs w:val="16"/>
              </w:rPr>
            </w:pPr>
            <w:r>
              <w:rPr>
                <w:b/>
                <w:color w:val="000000"/>
                <w:szCs w:val="16"/>
              </w:rPr>
              <w:t xml:space="preserve"> </w:t>
            </w:r>
            <w:r w:rsidRPr="006362FC">
              <w:rPr>
                <w:b/>
                <w:color w:val="000000"/>
                <w:szCs w:val="16"/>
              </w:rPr>
              <w:t>Employee</w:t>
            </w:r>
            <w:r>
              <w:rPr>
                <w:bCs w:val="0"/>
                <w:color w:val="000000"/>
                <w:szCs w:val="16"/>
              </w:rPr>
              <w:t xml:space="preserve">  </w:t>
            </w:r>
            <w:r w:rsidRPr="001826C3">
              <w:rPr>
                <w:b/>
                <w:color w:val="000000"/>
                <w:szCs w:val="16"/>
              </w:rPr>
              <w:t>Signature</w:t>
            </w:r>
            <w:r>
              <w:rPr>
                <w:b/>
                <w:color w:val="000000"/>
                <w:szCs w:val="16"/>
              </w:rPr>
              <w:t xml:space="preserve"> </w:t>
            </w:r>
            <w:r w:rsidRPr="001826C3">
              <w:rPr>
                <w:b/>
                <w:color w:val="000000"/>
                <w:szCs w:val="16"/>
              </w:rPr>
              <w:t xml:space="preserve">:            </w:t>
            </w:r>
            <w:r w:rsidR="005517F7">
              <w:rPr>
                <w:b/>
                <w:color w:val="000000"/>
                <w:szCs w:val="16"/>
              </w:rPr>
              <w:t xml:space="preserve">                                                                                      Employee Signature :</w:t>
            </w:r>
            <w:r w:rsidRPr="001826C3">
              <w:rPr>
                <w:b/>
                <w:color w:val="000000"/>
                <w:szCs w:val="16"/>
              </w:rPr>
              <w:t xml:space="preserve">                     </w:t>
            </w:r>
          </w:p>
          <w:p w:rsidR="00424F76" w:rsidRDefault="00424F76" w:rsidP="00424F76">
            <w:pPr>
              <w:rPr>
                <w:b/>
                <w:color w:val="000000"/>
                <w:szCs w:val="16"/>
              </w:rPr>
            </w:pPr>
            <w:r>
              <w:rPr>
                <w:b/>
                <w:color w:val="000000"/>
                <w:szCs w:val="16"/>
              </w:rPr>
              <w:t xml:space="preserve"> </w:t>
            </w:r>
            <w:proofErr w:type="gramStart"/>
            <w:r w:rsidRPr="006362FC">
              <w:rPr>
                <w:b/>
                <w:color w:val="000000"/>
                <w:szCs w:val="16"/>
              </w:rPr>
              <w:t>Employee</w:t>
            </w:r>
            <w:r>
              <w:rPr>
                <w:bCs w:val="0"/>
                <w:color w:val="000000"/>
                <w:szCs w:val="16"/>
              </w:rPr>
              <w:t xml:space="preserve">  </w:t>
            </w:r>
            <w:r>
              <w:rPr>
                <w:b/>
                <w:color w:val="000000"/>
                <w:szCs w:val="16"/>
              </w:rPr>
              <w:t>ID</w:t>
            </w:r>
            <w:proofErr w:type="gramEnd"/>
            <w:r>
              <w:rPr>
                <w:b/>
                <w:color w:val="000000"/>
                <w:szCs w:val="16"/>
              </w:rPr>
              <w:t xml:space="preserve"> </w:t>
            </w:r>
            <w:r w:rsidRPr="001826C3">
              <w:rPr>
                <w:b/>
                <w:color w:val="000000"/>
                <w:szCs w:val="16"/>
              </w:rPr>
              <w:t xml:space="preserve">:       </w:t>
            </w:r>
            <w:r w:rsidR="005517F7">
              <w:rPr>
                <w:b/>
                <w:color w:val="000000"/>
                <w:szCs w:val="16"/>
              </w:rPr>
              <w:t xml:space="preserve">                                                                                                        Employee ID :</w:t>
            </w:r>
            <w:ins w:id="26" w:author="Ravinder Reddy K" w:date="2018-10-08T12:12:00Z">
              <w:r w:rsidR="00DF75B7">
                <w:rPr>
                  <w:b/>
                  <w:color w:val="000000"/>
                  <w:szCs w:val="16"/>
                </w:rPr>
                <w:t xml:space="preserve"> </w:t>
              </w:r>
            </w:ins>
          </w:p>
          <w:p w:rsidR="00E61499" w:rsidRPr="001826C3" w:rsidRDefault="00424F76" w:rsidP="00424F76">
            <w:pPr>
              <w:rPr>
                <w:bCs w:val="0"/>
                <w:color w:val="000000"/>
                <w:szCs w:val="16"/>
              </w:rPr>
            </w:pPr>
            <w:r w:rsidRPr="001826C3">
              <w:rPr>
                <w:b/>
                <w:color w:val="000000"/>
                <w:szCs w:val="16"/>
              </w:rPr>
              <w:t xml:space="preserve">                         </w:t>
            </w:r>
          </w:p>
        </w:tc>
      </w:tr>
      <w:tr w:rsidR="00F61FEB" w:rsidRPr="00F61FEB" w:rsidTr="00435026">
        <w:trPr>
          <w:gridBefore w:val="1"/>
          <w:gridAfter w:val="1"/>
          <w:wBefore w:w="236" w:type="dxa"/>
          <w:wAfter w:w="1080" w:type="dxa"/>
          <w:trHeight w:val="300"/>
        </w:trPr>
        <w:tc>
          <w:tcPr>
            <w:tcW w:w="3778" w:type="dxa"/>
            <w:gridSpan w:val="4"/>
            <w:tcBorders>
              <w:top w:val="nil"/>
              <w:left w:val="nil"/>
              <w:bottom w:val="nil"/>
              <w:right w:val="nil"/>
            </w:tcBorders>
            <w:shd w:val="clear" w:color="auto" w:fill="auto"/>
            <w:noWrap/>
            <w:vAlign w:val="bottom"/>
            <w:hideMark/>
          </w:tcPr>
          <w:p w:rsidR="00C6698C" w:rsidRDefault="00C6698C" w:rsidP="00F94A4C">
            <w:pPr>
              <w:rPr>
                <w:b/>
                <w:szCs w:val="16"/>
              </w:rPr>
            </w:pPr>
          </w:p>
          <w:p w:rsidR="00C6698C" w:rsidRDefault="00C6698C" w:rsidP="00DC0B2B">
            <w:pPr>
              <w:ind w:left="-108"/>
              <w:jc w:val="center"/>
              <w:rPr>
                <w:b/>
                <w:szCs w:val="16"/>
              </w:rPr>
            </w:pPr>
          </w:p>
          <w:p w:rsidR="00F61FEB" w:rsidRPr="00F61FEB" w:rsidRDefault="00F61FEB">
            <w:pPr>
              <w:ind w:left="-108"/>
              <w:jc w:val="center"/>
              <w:rPr>
                <w:b/>
                <w:szCs w:val="16"/>
              </w:rPr>
            </w:pPr>
            <w:r w:rsidRPr="00F61FEB">
              <w:rPr>
                <w:b/>
                <w:szCs w:val="16"/>
              </w:rPr>
              <w:lastRenderedPageBreak/>
              <w:t>COPYRIGHT NOTICE</w:t>
            </w:r>
          </w:p>
        </w:tc>
        <w:tc>
          <w:tcPr>
            <w:tcW w:w="963" w:type="dxa"/>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960" w:type="dxa"/>
            <w:gridSpan w:val="2"/>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1145" w:type="dxa"/>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1614" w:type="dxa"/>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r>
      <w:tr w:rsidR="00F61FEB" w:rsidRPr="00F61FEB" w:rsidTr="00435026">
        <w:trPr>
          <w:gridBefore w:val="1"/>
          <w:gridAfter w:val="1"/>
          <w:wBefore w:w="236" w:type="dxa"/>
          <w:wAfter w:w="1080" w:type="dxa"/>
          <w:trHeight w:val="315"/>
        </w:trPr>
        <w:tc>
          <w:tcPr>
            <w:tcW w:w="3778" w:type="dxa"/>
            <w:gridSpan w:val="4"/>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963" w:type="dxa"/>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960" w:type="dxa"/>
            <w:gridSpan w:val="2"/>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1145" w:type="dxa"/>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1614" w:type="dxa"/>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r>
      <w:tr w:rsidR="00DC0B2B" w:rsidRPr="00F61FEB" w:rsidTr="00435026">
        <w:trPr>
          <w:gridBefore w:val="1"/>
          <w:gridAfter w:val="1"/>
          <w:wBefore w:w="236" w:type="dxa"/>
          <w:wAfter w:w="1080" w:type="dxa"/>
          <w:trHeight w:val="300"/>
        </w:trPr>
        <w:tc>
          <w:tcPr>
            <w:tcW w:w="8460" w:type="dxa"/>
            <w:gridSpan w:val="9"/>
            <w:tcBorders>
              <w:top w:val="nil"/>
              <w:left w:val="nil"/>
              <w:bottom w:val="nil"/>
            </w:tcBorders>
            <w:shd w:val="clear" w:color="auto" w:fill="auto"/>
            <w:noWrap/>
            <w:vAlign w:val="bottom"/>
            <w:hideMark/>
          </w:tcPr>
          <w:p w:rsidR="00DC0B2B" w:rsidRDefault="00DC0B2B" w:rsidP="00F61FEB">
            <w:pPr>
              <w:rPr>
                <w:bCs w:val="0"/>
                <w:szCs w:val="16"/>
              </w:rPr>
            </w:pPr>
            <w:r w:rsidRPr="00F61FEB">
              <w:rPr>
                <w:bCs w:val="0"/>
                <w:szCs w:val="16"/>
              </w:rPr>
              <w:t>This Quality System is the property of Infosys BPO Limited. All ideas and information contained within the Quality System is the intellectual property of Infosys BPO Limited. These documents are not for general distribution and are meant for use only by the person/persons they are specifically issued to. These documents shall not be loaned or given to anyone outside Infosys BPO, including its customers. Copying or unauthorized distribution of these documents, in any form or means including electronic, mechanical, photocopying or otherwise is illegal.</w:t>
            </w:r>
          </w:p>
          <w:p w:rsidR="00FD742B" w:rsidRPr="00F61FEB" w:rsidRDefault="00FD742B" w:rsidP="00F61FEB">
            <w:pPr>
              <w:rPr>
                <w:rFonts w:ascii="Calibri" w:hAnsi="Calibri" w:cs="Times New Roman"/>
                <w:bCs w:val="0"/>
                <w:color w:val="000000"/>
                <w:sz w:val="22"/>
                <w:szCs w:val="22"/>
              </w:rPr>
            </w:pPr>
          </w:p>
        </w:tc>
      </w:tr>
      <w:tr w:rsidR="00F61FEB" w:rsidRPr="00F61FEB" w:rsidTr="00435026">
        <w:trPr>
          <w:gridBefore w:val="1"/>
          <w:gridAfter w:val="1"/>
          <w:wBefore w:w="236" w:type="dxa"/>
          <w:wAfter w:w="1080" w:type="dxa"/>
          <w:trHeight w:val="300"/>
        </w:trPr>
        <w:tc>
          <w:tcPr>
            <w:tcW w:w="1170" w:type="dxa"/>
            <w:tcBorders>
              <w:top w:val="nil"/>
              <w:left w:val="nil"/>
              <w:bottom w:val="nil"/>
              <w:right w:val="nil"/>
            </w:tcBorders>
            <w:shd w:val="clear" w:color="auto" w:fill="auto"/>
            <w:noWrap/>
            <w:vAlign w:val="bottom"/>
            <w:hideMark/>
          </w:tcPr>
          <w:p w:rsidR="00F61FEB" w:rsidRPr="00F61FEB" w:rsidRDefault="00F61FEB">
            <w:pPr>
              <w:rPr>
                <w:b/>
                <w:szCs w:val="16"/>
              </w:rPr>
            </w:pPr>
            <w:r w:rsidRPr="00F61FEB">
              <w:rPr>
                <w:b/>
                <w:szCs w:val="16"/>
              </w:rPr>
              <w:t xml:space="preserve">Revision </w:t>
            </w:r>
            <w:r w:rsidR="009F5E45">
              <w:rPr>
                <w:b/>
                <w:szCs w:val="16"/>
              </w:rPr>
              <w:t>History</w:t>
            </w:r>
          </w:p>
        </w:tc>
        <w:tc>
          <w:tcPr>
            <w:tcW w:w="990" w:type="dxa"/>
            <w:tcBorders>
              <w:top w:val="nil"/>
              <w:left w:val="nil"/>
              <w:bottom w:val="nil"/>
              <w:right w:val="nil"/>
            </w:tcBorders>
            <w:shd w:val="clear" w:color="auto" w:fill="auto"/>
            <w:noWrap/>
            <w:vAlign w:val="bottom"/>
            <w:hideMark/>
          </w:tcPr>
          <w:p w:rsidR="00F61FEB" w:rsidRPr="00F61FEB" w:rsidRDefault="00F61FEB" w:rsidP="00095158">
            <w:pPr>
              <w:rPr>
                <w:rFonts w:ascii="Calibri" w:hAnsi="Calibri" w:cs="Times New Roman"/>
                <w:bCs w:val="0"/>
                <w:color w:val="000000"/>
                <w:sz w:val="22"/>
                <w:szCs w:val="22"/>
              </w:rPr>
            </w:pPr>
          </w:p>
        </w:tc>
        <w:tc>
          <w:tcPr>
            <w:tcW w:w="1440" w:type="dxa"/>
            <w:tcBorders>
              <w:top w:val="nil"/>
              <w:left w:val="nil"/>
              <w:bottom w:val="nil"/>
              <w:right w:val="nil"/>
            </w:tcBorders>
            <w:shd w:val="clear" w:color="auto" w:fill="auto"/>
            <w:noWrap/>
            <w:vAlign w:val="bottom"/>
            <w:hideMark/>
          </w:tcPr>
          <w:p w:rsidR="00F61FEB" w:rsidRPr="00F61FEB" w:rsidRDefault="00F61FEB" w:rsidP="00095158">
            <w:pPr>
              <w:rPr>
                <w:rFonts w:ascii="Calibri" w:hAnsi="Calibri" w:cs="Times New Roman"/>
                <w:bCs w:val="0"/>
                <w:color w:val="000000"/>
                <w:sz w:val="22"/>
                <w:szCs w:val="22"/>
              </w:rPr>
            </w:pPr>
          </w:p>
        </w:tc>
        <w:tc>
          <w:tcPr>
            <w:tcW w:w="1620" w:type="dxa"/>
            <w:gridSpan w:val="3"/>
            <w:tcBorders>
              <w:top w:val="nil"/>
              <w:left w:val="nil"/>
              <w:bottom w:val="nil"/>
              <w:right w:val="nil"/>
            </w:tcBorders>
            <w:shd w:val="clear" w:color="auto" w:fill="auto"/>
            <w:noWrap/>
            <w:vAlign w:val="bottom"/>
            <w:hideMark/>
          </w:tcPr>
          <w:p w:rsidR="00F61FEB" w:rsidRPr="00F61FEB" w:rsidRDefault="00F61FEB" w:rsidP="00095158">
            <w:pPr>
              <w:rPr>
                <w:rFonts w:ascii="Calibri" w:hAnsi="Calibri" w:cs="Times New Roman"/>
                <w:bCs w:val="0"/>
                <w:color w:val="000000"/>
                <w:sz w:val="22"/>
                <w:szCs w:val="22"/>
              </w:rPr>
            </w:pPr>
          </w:p>
        </w:tc>
        <w:tc>
          <w:tcPr>
            <w:tcW w:w="3240" w:type="dxa"/>
            <w:gridSpan w:val="3"/>
            <w:tcBorders>
              <w:top w:val="nil"/>
              <w:left w:val="nil"/>
              <w:bottom w:val="nil"/>
              <w:right w:val="nil"/>
            </w:tcBorders>
            <w:shd w:val="clear" w:color="auto" w:fill="auto"/>
            <w:noWrap/>
            <w:vAlign w:val="bottom"/>
            <w:hideMark/>
          </w:tcPr>
          <w:p w:rsidR="00F61FEB" w:rsidRPr="00F61FEB" w:rsidRDefault="00F61FEB" w:rsidP="00095158">
            <w:pPr>
              <w:rPr>
                <w:rFonts w:ascii="Calibri" w:hAnsi="Calibri" w:cs="Times New Roman"/>
                <w:bCs w:val="0"/>
                <w:color w:val="000000"/>
                <w:sz w:val="22"/>
                <w:szCs w:val="22"/>
              </w:rPr>
            </w:pPr>
          </w:p>
        </w:tc>
      </w:tr>
      <w:tr w:rsidR="00F61FEB" w:rsidRPr="00F61FEB" w:rsidTr="00435026">
        <w:trPr>
          <w:gridBefore w:val="1"/>
          <w:gridAfter w:val="1"/>
          <w:wBefore w:w="236" w:type="dxa"/>
          <w:wAfter w:w="1080" w:type="dxa"/>
          <w:trHeight w:val="315"/>
        </w:trPr>
        <w:tc>
          <w:tcPr>
            <w:tcW w:w="1170" w:type="dxa"/>
            <w:tcBorders>
              <w:top w:val="nil"/>
              <w:left w:val="nil"/>
              <w:bottom w:val="nil"/>
              <w:right w:val="nil"/>
            </w:tcBorders>
            <w:shd w:val="clear" w:color="auto" w:fill="auto"/>
            <w:noWrap/>
            <w:vAlign w:val="bottom"/>
            <w:hideMark/>
          </w:tcPr>
          <w:p w:rsidR="00F61FEB" w:rsidRPr="00F61FEB" w:rsidRDefault="00F61FEB" w:rsidP="00F61FEB">
            <w:pPr>
              <w:jc w:val="center"/>
              <w:rPr>
                <w:b/>
                <w:szCs w:val="16"/>
              </w:rPr>
            </w:pPr>
          </w:p>
        </w:tc>
        <w:tc>
          <w:tcPr>
            <w:tcW w:w="990" w:type="dxa"/>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1440" w:type="dxa"/>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1620" w:type="dxa"/>
            <w:gridSpan w:val="3"/>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c>
          <w:tcPr>
            <w:tcW w:w="3240" w:type="dxa"/>
            <w:gridSpan w:val="3"/>
            <w:tcBorders>
              <w:top w:val="nil"/>
              <w:left w:val="nil"/>
              <w:bottom w:val="nil"/>
              <w:right w:val="nil"/>
            </w:tcBorders>
            <w:shd w:val="clear" w:color="auto" w:fill="auto"/>
            <w:noWrap/>
            <w:vAlign w:val="bottom"/>
            <w:hideMark/>
          </w:tcPr>
          <w:p w:rsidR="00F61FEB" w:rsidRPr="00F61FEB" w:rsidRDefault="00F61FEB" w:rsidP="00F61FEB">
            <w:pPr>
              <w:rPr>
                <w:rFonts w:ascii="Calibri" w:hAnsi="Calibri" w:cs="Times New Roman"/>
                <w:bCs w:val="0"/>
                <w:color w:val="000000"/>
                <w:sz w:val="22"/>
                <w:szCs w:val="22"/>
              </w:rPr>
            </w:pPr>
          </w:p>
        </w:tc>
      </w:tr>
      <w:tr w:rsidR="00F61FEB" w:rsidRPr="00F61FEB" w:rsidTr="00435026">
        <w:trPr>
          <w:gridBefore w:val="1"/>
          <w:gridAfter w:val="1"/>
          <w:wBefore w:w="236" w:type="dxa"/>
          <w:wAfter w:w="1080" w:type="dxa"/>
          <w:trHeight w:val="435"/>
        </w:trPr>
        <w:tc>
          <w:tcPr>
            <w:tcW w:w="1170" w:type="dxa"/>
            <w:tcBorders>
              <w:top w:val="single" w:sz="8" w:space="0" w:color="auto"/>
              <w:left w:val="single" w:sz="8" w:space="0" w:color="auto"/>
              <w:bottom w:val="single" w:sz="8" w:space="0" w:color="000000"/>
              <w:right w:val="single" w:sz="8" w:space="0" w:color="000000"/>
            </w:tcBorders>
            <w:shd w:val="clear" w:color="auto" w:fill="auto"/>
            <w:hideMark/>
          </w:tcPr>
          <w:p w:rsidR="00F61FEB" w:rsidRPr="00F61FEB" w:rsidRDefault="00F61FEB" w:rsidP="00F61FEB">
            <w:pPr>
              <w:jc w:val="center"/>
              <w:rPr>
                <w:b/>
                <w:szCs w:val="16"/>
              </w:rPr>
            </w:pPr>
            <w:r w:rsidRPr="00F61FEB">
              <w:rPr>
                <w:b/>
                <w:szCs w:val="16"/>
              </w:rPr>
              <w:t>Ver. Rev</w:t>
            </w:r>
          </w:p>
        </w:tc>
        <w:tc>
          <w:tcPr>
            <w:tcW w:w="990" w:type="dxa"/>
            <w:tcBorders>
              <w:top w:val="single" w:sz="8" w:space="0" w:color="auto"/>
              <w:left w:val="nil"/>
              <w:bottom w:val="single" w:sz="8" w:space="0" w:color="000000"/>
              <w:right w:val="single" w:sz="8" w:space="0" w:color="000000"/>
            </w:tcBorders>
            <w:shd w:val="clear" w:color="auto" w:fill="auto"/>
            <w:hideMark/>
          </w:tcPr>
          <w:p w:rsidR="00F61FEB" w:rsidRPr="00F61FEB" w:rsidRDefault="00F61FEB" w:rsidP="00F61FEB">
            <w:pPr>
              <w:jc w:val="center"/>
              <w:rPr>
                <w:b/>
                <w:szCs w:val="16"/>
              </w:rPr>
            </w:pPr>
            <w:r w:rsidRPr="00F61FEB">
              <w:rPr>
                <w:b/>
                <w:szCs w:val="16"/>
              </w:rPr>
              <w:t>Date</w:t>
            </w:r>
          </w:p>
        </w:tc>
        <w:tc>
          <w:tcPr>
            <w:tcW w:w="1440" w:type="dxa"/>
            <w:tcBorders>
              <w:top w:val="single" w:sz="8" w:space="0" w:color="auto"/>
              <w:left w:val="nil"/>
              <w:bottom w:val="single" w:sz="8" w:space="0" w:color="000000"/>
              <w:right w:val="single" w:sz="8" w:space="0" w:color="000000"/>
            </w:tcBorders>
            <w:shd w:val="clear" w:color="auto" w:fill="auto"/>
            <w:hideMark/>
          </w:tcPr>
          <w:p w:rsidR="00F61FEB" w:rsidRPr="00F61FEB" w:rsidRDefault="00F61FEB" w:rsidP="00F61FEB">
            <w:pPr>
              <w:jc w:val="center"/>
              <w:rPr>
                <w:b/>
                <w:szCs w:val="16"/>
              </w:rPr>
            </w:pPr>
            <w:r w:rsidRPr="00F61FEB">
              <w:rPr>
                <w:b/>
                <w:szCs w:val="16"/>
              </w:rPr>
              <w:t>Author</w:t>
            </w:r>
          </w:p>
        </w:tc>
        <w:tc>
          <w:tcPr>
            <w:tcW w:w="1620" w:type="dxa"/>
            <w:gridSpan w:val="3"/>
            <w:tcBorders>
              <w:top w:val="single" w:sz="8" w:space="0" w:color="auto"/>
              <w:left w:val="nil"/>
              <w:bottom w:val="single" w:sz="8" w:space="0" w:color="000000"/>
              <w:right w:val="single" w:sz="8" w:space="0" w:color="000000"/>
            </w:tcBorders>
            <w:shd w:val="clear" w:color="auto" w:fill="auto"/>
            <w:hideMark/>
          </w:tcPr>
          <w:p w:rsidR="00F61FEB" w:rsidRPr="00F61FEB" w:rsidRDefault="00F61FEB" w:rsidP="00F61FEB">
            <w:pPr>
              <w:jc w:val="center"/>
              <w:rPr>
                <w:b/>
                <w:szCs w:val="16"/>
              </w:rPr>
            </w:pPr>
            <w:r w:rsidRPr="00F61FEB">
              <w:rPr>
                <w:b/>
                <w:szCs w:val="16"/>
              </w:rPr>
              <w:t>Approved By</w:t>
            </w:r>
          </w:p>
        </w:tc>
        <w:tc>
          <w:tcPr>
            <w:tcW w:w="3240" w:type="dxa"/>
            <w:gridSpan w:val="3"/>
            <w:tcBorders>
              <w:top w:val="single" w:sz="8" w:space="0" w:color="auto"/>
              <w:left w:val="nil"/>
              <w:bottom w:val="single" w:sz="8" w:space="0" w:color="000000"/>
              <w:right w:val="single" w:sz="8" w:space="0" w:color="auto"/>
            </w:tcBorders>
            <w:shd w:val="clear" w:color="auto" w:fill="auto"/>
            <w:hideMark/>
          </w:tcPr>
          <w:p w:rsidR="00F61FEB" w:rsidRPr="00F61FEB" w:rsidRDefault="00F61FEB" w:rsidP="00F61FEB">
            <w:pPr>
              <w:jc w:val="center"/>
              <w:rPr>
                <w:b/>
                <w:szCs w:val="16"/>
              </w:rPr>
            </w:pPr>
            <w:r w:rsidRPr="00F61FEB">
              <w:rPr>
                <w:b/>
                <w:szCs w:val="16"/>
              </w:rPr>
              <w:t>Description</w:t>
            </w:r>
          </w:p>
        </w:tc>
      </w:tr>
      <w:tr w:rsidR="00F61FEB" w:rsidRPr="00F61FEB" w:rsidTr="00435026">
        <w:trPr>
          <w:gridBefore w:val="1"/>
          <w:gridAfter w:val="1"/>
          <w:wBefore w:w="236" w:type="dxa"/>
          <w:wAfter w:w="1080" w:type="dxa"/>
          <w:trHeight w:val="435"/>
        </w:trPr>
        <w:tc>
          <w:tcPr>
            <w:tcW w:w="1170" w:type="dxa"/>
            <w:tcBorders>
              <w:top w:val="nil"/>
              <w:left w:val="single" w:sz="8" w:space="0" w:color="auto"/>
              <w:bottom w:val="single" w:sz="8" w:space="0" w:color="auto"/>
              <w:right w:val="single" w:sz="8" w:space="0" w:color="000000"/>
            </w:tcBorders>
            <w:shd w:val="clear" w:color="auto" w:fill="auto"/>
            <w:hideMark/>
          </w:tcPr>
          <w:p w:rsidR="00F61FEB" w:rsidRPr="00F61FEB" w:rsidRDefault="008772D0" w:rsidP="00F61FEB">
            <w:pPr>
              <w:jc w:val="center"/>
              <w:rPr>
                <w:bCs w:val="0"/>
                <w:szCs w:val="16"/>
              </w:rPr>
            </w:pPr>
            <w:r>
              <w:rPr>
                <w:bCs w:val="0"/>
                <w:szCs w:val="16"/>
              </w:rPr>
              <w:t>1.0</w:t>
            </w:r>
          </w:p>
        </w:tc>
        <w:tc>
          <w:tcPr>
            <w:tcW w:w="990" w:type="dxa"/>
            <w:tcBorders>
              <w:top w:val="nil"/>
              <w:left w:val="nil"/>
              <w:bottom w:val="single" w:sz="8" w:space="0" w:color="auto"/>
              <w:right w:val="single" w:sz="8" w:space="0" w:color="000000"/>
            </w:tcBorders>
            <w:shd w:val="clear" w:color="auto" w:fill="auto"/>
            <w:hideMark/>
          </w:tcPr>
          <w:p w:rsidR="00F61FEB" w:rsidRPr="00F61FEB" w:rsidRDefault="00971849" w:rsidP="00F61FEB">
            <w:pPr>
              <w:jc w:val="center"/>
              <w:rPr>
                <w:bCs w:val="0"/>
                <w:szCs w:val="16"/>
              </w:rPr>
            </w:pPr>
            <w:r>
              <w:rPr>
                <w:bCs w:val="0"/>
                <w:szCs w:val="16"/>
              </w:rPr>
              <w:t>Jan - 11</w:t>
            </w:r>
          </w:p>
        </w:tc>
        <w:tc>
          <w:tcPr>
            <w:tcW w:w="1440" w:type="dxa"/>
            <w:tcBorders>
              <w:top w:val="nil"/>
              <w:left w:val="nil"/>
              <w:bottom w:val="single" w:sz="8" w:space="0" w:color="auto"/>
              <w:right w:val="single" w:sz="8" w:space="0" w:color="000000"/>
            </w:tcBorders>
            <w:shd w:val="clear" w:color="auto" w:fill="auto"/>
            <w:hideMark/>
          </w:tcPr>
          <w:p w:rsidR="00F61FEB" w:rsidRPr="00F61FEB" w:rsidRDefault="00F61FEB" w:rsidP="00F61FEB">
            <w:pPr>
              <w:jc w:val="center"/>
              <w:rPr>
                <w:bCs w:val="0"/>
                <w:szCs w:val="16"/>
              </w:rPr>
            </w:pPr>
            <w:r w:rsidRPr="00F61FEB">
              <w:rPr>
                <w:bCs w:val="0"/>
                <w:szCs w:val="16"/>
              </w:rPr>
              <w:t>Vaishali Taunk</w:t>
            </w:r>
          </w:p>
        </w:tc>
        <w:tc>
          <w:tcPr>
            <w:tcW w:w="1620" w:type="dxa"/>
            <w:gridSpan w:val="3"/>
            <w:tcBorders>
              <w:top w:val="nil"/>
              <w:left w:val="nil"/>
              <w:bottom w:val="single" w:sz="8" w:space="0" w:color="auto"/>
              <w:right w:val="single" w:sz="8" w:space="0" w:color="000000"/>
            </w:tcBorders>
            <w:shd w:val="clear" w:color="auto" w:fill="auto"/>
            <w:hideMark/>
          </w:tcPr>
          <w:p w:rsidR="00F61FEB" w:rsidRPr="00F61FEB" w:rsidRDefault="008772D0" w:rsidP="00F61FEB">
            <w:pPr>
              <w:jc w:val="center"/>
              <w:rPr>
                <w:bCs w:val="0"/>
                <w:szCs w:val="16"/>
              </w:rPr>
            </w:pPr>
            <w:r w:rsidRPr="008772D0">
              <w:rPr>
                <w:bCs w:val="0"/>
                <w:szCs w:val="16"/>
              </w:rPr>
              <w:t>Raghavendra  K</w:t>
            </w:r>
            <w:r w:rsidR="00F61FEB" w:rsidRPr="00F61FEB">
              <w:rPr>
                <w:bCs w:val="0"/>
                <w:szCs w:val="16"/>
              </w:rPr>
              <w:t> </w:t>
            </w:r>
          </w:p>
        </w:tc>
        <w:tc>
          <w:tcPr>
            <w:tcW w:w="3240" w:type="dxa"/>
            <w:gridSpan w:val="3"/>
            <w:tcBorders>
              <w:top w:val="nil"/>
              <w:left w:val="nil"/>
              <w:bottom w:val="single" w:sz="8" w:space="0" w:color="auto"/>
              <w:right w:val="single" w:sz="8" w:space="0" w:color="auto"/>
            </w:tcBorders>
            <w:shd w:val="clear" w:color="auto" w:fill="auto"/>
            <w:hideMark/>
          </w:tcPr>
          <w:p w:rsidR="00F61FEB" w:rsidRPr="00F61FEB" w:rsidRDefault="008772D0" w:rsidP="00F61FEB">
            <w:pPr>
              <w:jc w:val="center"/>
              <w:rPr>
                <w:bCs w:val="0"/>
                <w:szCs w:val="16"/>
              </w:rPr>
            </w:pPr>
            <w:r>
              <w:rPr>
                <w:bCs w:val="0"/>
                <w:szCs w:val="16"/>
              </w:rPr>
              <w:t>Baseline</w:t>
            </w:r>
            <w:r w:rsidR="00F61FEB" w:rsidRPr="00F61FEB">
              <w:rPr>
                <w:bCs w:val="0"/>
                <w:szCs w:val="16"/>
              </w:rPr>
              <w:t xml:space="preserve"> Version</w:t>
            </w:r>
          </w:p>
        </w:tc>
      </w:tr>
      <w:tr w:rsidR="00FD742B" w:rsidRPr="00F61FEB" w:rsidTr="00435026">
        <w:trPr>
          <w:gridBefore w:val="1"/>
          <w:gridAfter w:val="1"/>
          <w:wBefore w:w="236" w:type="dxa"/>
          <w:wAfter w:w="1080" w:type="dxa"/>
          <w:trHeight w:val="435"/>
        </w:trPr>
        <w:tc>
          <w:tcPr>
            <w:tcW w:w="1170" w:type="dxa"/>
            <w:tcBorders>
              <w:top w:val="nil"/>
              <w:left w:val="single" w:sz="8" w:space="0" w:color="auto"/>
              <w:bottom w:val="single" w:sz="4" w:space="0" w:color="auto"/>
              <w:right w:val="single" w:sz="8" w:space="0" w:color="000000"/>
            </w:tcBorders>
            <w:shd w:val="clear" w:color="auto" w:fill="auto"/>
            <w:hideMark/>
          </w:tcPr>
          <w:p w:rsidR="00B27072" w:rsidRPr="00F61FEB" w:rsidRDefault="00611A0A" w:rsidP="00F808AD">
            <w:pPr>
              <w:jc w:val="center"/>
              <w:rPr>
                <w:bCs w:val="0"/>
                <w:szCs w:val="16"/>
              </w:rPr>
            </w:pPr>
            <w:r>
              <w:rPr>
                <w:bCs w:val="0"/>
                <w:szCs w:val="16"/>
              </w:rPr>
              <w:t>2.0</w:t>
            </w:r>
          </w:p>
        </w:tc>
        <w:tc>
          <w:tcPr>
            <w:tcW w:w="990" w:type="dxa"/>
            <w:tcBorders>
              <w:top w:val="nil"/>
              <w:left w:val="nil"/>
              <w:bottom w:val="single" w:sz="4" w:space="0" w:color="auto"/>
              <w:right w:val="single" w:sz="8" w:space="0" w:color="000000"/>
            </w:tcBorders>
            <w:shd w:val="clear" w:color="auto" w:fill="auto"/>
            <w:hideMark/>
          </w:tcPr>
          <w:p w:rsidR="00B27072" w:rsidRPr="00F61FEB" w:rsidRDefault="004D1AE9" w:rsidP="00F808AD">
            <w:pPr>
              <w:jc w:val="center"/>
              <w:rPr>
                <w:bCs w:val="0"/>
                <w:szCs w:val="16"/>
              </w:rPr>
            </w:pPr>
            <w:r>
              <w:rPr>
                <w:bCs w:val="0"/>
                <w:szCs w:val="16"/>
              </w:rPr>
              <w:t xml:space="preserve">June </w:t>
            </w:r>
            <w:r w:rsidR="00B27072">
              <w:rPr>
                <w:bCs w:val="0"/>
                <w:szCs w:val="16"/>
              </w:rPr>
              <w:t>- 11</w:t>
            </w:r>
          </w:p>
        </w:tc>
        <w:tc>
          <w:tcPr>
            <w:tcW w:w="1440" w:type="dxa"/>
            <w:tcBorders>
              <w:top w:val="nil"/>
              <w:left w:val="nil"/>
              <w:bottom w:val="single" w:sz="4" w:space="0" w:color="auto"/>
              <w:right w:val="single" w:sz="8" w:space="0" w:color="000000"/>
            </w:tcBorders>
            <w:shd w:val="clear" w:color="auto" w:fill="auto"/>
            <w:hideMark/>
          </w:tcPr>
          <w:p w:rsidR="00B27072" w:rsidRPr="00F61FEB" w:rsidRDefault="005351FD" w:rsidP="00F808AD">
            <w:pPr>
              <w:jc w:val="center"/>
              <w:rPr>
                <w:bCs w:val="0"/>
                <w:szCs w:val="16"/>
              </w:rPr>
            </w:pPr>
            <w:r>
              <w:rPr>
                <w:bCs w:val="0"/>
                <w:szCs w:val="16"/>
              </w:rPr>
              <w:t xml:space="preserve">Priya HaraGopal,  </w:t>
            </w:r>
            <w:r w:rsidR="00B27072" w:rsidRPr="00F61FEB">
              <w:rPr>
                <w:bCs w:val="0"/>
                <w:szCs w:val="16"/>
              </w:rPr>
              <w:t>Vaishali Taunk</w:t>
            </w:r>
          </w:p>
        </w:tc>
        <w:tc>
          <w:tcPr>
            <w:tcW w:w="1620" w:type="dxa"/>
            <w:gridSpan w:val="3"/>
            <w:tcBorders>
              <w:top w:val="nil"/>
              <w:left w:val="nil"/>
              <w:bottom w:val="single" w:sz="4" w:space="0" w:color="auto"/>
              <w:right w:val="single" w:sz="8" w:space="0" w:color="000000"/>
            </w:tcBorders>
            <w:shd w:val="clear" w:color="auto" w:fill="auto"/>
            <w:hideMark/>
          </w:tcPr>
          <w:p w:rsidR="00B27072" w:rsidRPr="00F61FEB" w:rsidRDefault="005351FD" w:rsidP="00F808AD">
            <w:pPr>
              <w:jc w:val="center"/>
              <w:rPr>
                <w:bCs w:val="0"/>
                <w:szCs w:val="16"/>
              </w:rPr>
            </w:pPr>
            <w:r>
              <w:rPr>
                <w:bCs w:val="0"/>
                <w:szCs w:val="16"/>
              </w:rPr>
              <w:t xml:space="preserve">Verbiage Review By : </w:t>
            </w:r>
            <w:r w:rsidRPr="005351FD">
              <w:rPr>
                <w:bCs w:val="0"/>
                <w:szCs w:val="16"/>
              </w:rPr>
              <w:t>Bibhudutta Pani</w:t>
            </w:r>
          </w:p>
        </w:tc>
        <w:tc>
          <w:tcPr>
            <w:tcW w:w="3240" w:type="dxa"/>
            <w:gridSpan w:val="3"/>
            <w:tcBorders>
              <w:top w:val="nil"/>
              <w:left w:val="nil"/>
              <w:bottom w:val="single" w:sz="4" w:space="0" w:color="auto"/>
              <w:right w:val="single" w:sz="8" w:space="0" w:color="auto"/>
            </w:tcBorders>
            <w:shd w:val="clear" w:color="auto" w:fill="auto"/>
            <w:hideMark/>
          </w:tcPr>
          <w:p w:rsidR="005351FD" w:rsidRDefault="005351FD" w:rsidP="00712E67">
            <w:pPr>
              <w:rPr>
                <w:bCs w:val="0"/>
                <w:szCs w:val="16"/>
              </w:rPr>
            </w:pPr>
            <w:r>
              <w:rPr>
                <w:bCs w:val="0"/>
                <w:szCs w:val="16"/>
              </w:rPr>
              <w:t>Change in verbiage as per legal.</w:t>
            </w:r>
          </w:p>
          <w:p w:rsidR="00FD742B" w:rsidRDefault="0050248C" w:rsidP="00712E67">
            <w:pPr>
              <w:rPr>
                <w:bCs w:val="0"/>
                <w:szCs w:val="16"/>
              </w:rPr>
            </w:pPr>
            <w:r>
              <w:rPr>
                <w:bCs w:val="0"/>
                <w:szCs w:val="16"/>
              </w:rPr>
              <w:t>Clauses removed :</w:t>
            </w:r>
          </w:p>
          <w:p w:rsidR="0050248C" w:rsidRPr="00712E67" w:rsidRDefault="00712E67" w:rsidP="00712E67">
            <w:pPr>
              <w:rPr>
                <w:bCs w:val="0"/>
                <w:szCs w:val="16"/>
              </w:rPr>
            </w:pPr>
            <w:r>
              <w:rPr>
                <w:bCs w:val="0"/>
                <w:szCs w:val="16"/>
              </w:rPr>
              <w:t xml:space="preserve">- </w:t>
            </w:r>
            <w:r w:rsidR="0050248C" w:rsidRPr="00712E67">
              <w:rPr>
                <w:bCs w:val="0"/>
                <w:szCs w:val="16"/>
              </w:rPr>
              <w:t>Shift timings</w:t>
            </w:r>
          </w:p>
          <w:p w:rsidR="00FD742B" w:rsidRPr="00712E67" w:rsidRDefault="00712E67" w:rsidP="00712E67">
            <w:pPr>
              <w:rPr>
                <w:bCs w:val="0"/>
                <w:szCs w:val="16"/>
              </w:rPr>
            </w:pPr>
            <w:r>
              <w:rPr>
                <w:bCs w:val="0"/>
                <w:szCs w:val="16"/>
              </w:rPr>
              <w:t>-</w:t>
            </w:r>
            <w:r w:rsidR="0050248C" w:rsidRPr="00712E67">
              <w:rPr>
                <w:bCs w:val="0"/>
                <w:szCs w:val="16"/>
              </w:rPr>
              <w:t>Interests and aspirations</w:t>
            </w:r>
          </w:p>
          <w:p w:rsidR="00B27072" w:rsidRPr="00712E67" w:rsidRDefault="00712E67" w:rsidP="00712E67">
            <w:pPr>
              <w:rPr>
                <w:bCs w:val="0"/>
                <w:szCs w:val="16"/>
              </w:rPr>
            </w:pPr>
            <w:r>
              <w:rPr>
                <w:bCs w:val="0"/>
                <w:szCs w:val="16"/>
              </w:rPr>
              <w:t>-</w:t>
            </w:r>
            <w:r w:rsidR="00B27072" w:rsidRPr="00712E67">
              <w:rPr>
                <w:bCs w:val="0"/>
                <w:szCs w:val="16"/>
              </w:rPr>
              <w:t xml:space="preserve">Leave approach </w:t>
            </w:r>
          </w:p>
          <w:p w:rsidR="0050248C" w:rsidRDefault="0050248C" w:rsidP="00712E67">
            <w:pPr>
              <w:rPr>
                <w:bCs w:val="0"/>
                <w:szCs w:val="16"/>
              </w:rPr>
            </w:pPr>
            <w:r>
              <w:rPr>
                <w:bCs w:val="0"/>
                <w:szCs w:val="16"/>
              </w:rPr>
              <w:t>Clauses added:</w:t>
            </w:r>
          </w:p>
          <w:p w:rsidR="0050248C" w:rsidRDefault="00712E67" w:rsidP="00712E67">
            <w:pPr>
              <w:rPr>
                <w:bCs w:val="0"/>
                <w:szCs w:val="16"/>
              </w:rPr>
            </w:pPr>
            <w:r>
              <w:rPr>
                <w:bCs w:val="0"/>
                <w:szCs w:val="16"/>
              </w:rPr>
              <w:t>-</w:t>
            </w:r>
            <w:r w:rsidR="0050248C" w:rsidRPr="00712E67">
              <w:rPr>
                <w:bCs w:val="0"/>
                <w:szCs w:val="16"/>
              </w:rPr>
              <w:t>Flexibility to shifts, relocation.</w:t>
            </w:r>
          </w:p>
          <w:p w:rsidR="00712E67" w:rsidRPr="00712E67" w:rsidRDefault="00712E67" w:rsidP="00712E67">
            <w:pPr>
              <w:rPr>
                <w:bCs w:val="0"/>
                <w:szCs w:val="16"/>
              </w:rPr>
            </w:pPr>
          </w:p>
        </w:tc>
      </w:tr>
      <w:tr w:rsidR="008471CB" w:rsidRPr="00F61FEB" w:rsidTr="00435026">
        <w:trPr>
          <w:gridBefore w:val="1"/>
          <w:gridAfter w:val="1"/>
          <w:wBefore w:w="236" w:type="dxa"/>
          <w:wAfter w:w="1080" w:type="dxa"/>
          <w:trHeight w:val="435"/>
        </w:trPr>
        <w:tc>
          <w:tcPr>
            <w:tcW w:w="1170" w:type="dxa"/>
            <w:tcBorders>
              <w:top w:val="single" w:sz="4" w:space="0" w:color="auto"/>
              <w:left w:val="single" w:sz="8" w:space="0" w:color="auto"/>
              <w:bottom w:val="single" w:sz="8" w:space="0" w:color="auto"/>
              <w:right w:val="single" w:sz="8" w:space="0" w:color="000000"/>
            </w:tcBorders>
            <w:shd w:val="clear" w:color="auto" w:fill="auto"/>
          </w:tcPr>
          <w:p w:rsidR="008471CB" w:rsidRDefault="008471CB" w:rsidP="00F808AD">
            <w:pPr>
              <w:jc w:val="center"/>
              <w:rPr>
                <w:bCs w:val="0"/>
                <w:szCs w:val="16"/>
              </w:rPr>
            </w:pPr>
            <w:r>
              <w:rPr>
                <w:bCs w:val="0"/>
                <w:szCs w:val="16"/>
              </w:rPr>
              <w:t>2.1</w:t>
            </w:r>
          </w:p>
        </w:tc>
        <w:tc>
          <w:tcPr>
            <w:tcW w:w="990" w:type="dxa"/>
            <w:tcBorders>
              <w:top w:val="single" w:sz="4" w:space="0" w:color="auto"/>
              <w:left w:val="nil"/>
              <w:bottom w:val="single" w:sz="8" w:space="0" w:color="auto"/>
              <w:right w:val="single" w:sz="8" w:space="0" w:color="000000"/>
            </w:tcBorders>
            <w:shd w:val="clear" w:color="auto" w:fill="auto"/>
          </w:tcPr>
          <w:p w:rsidR="008471CB" w:rsidRDefault="008471CB" w:rsidP="00F808AD">
            <w:pPr>
              <w:jc w:val="center"/>
              <w:rPr>
                <w:bCs w:val="0"/>
                <w:szCs w:val="16"/>
              </w:rPr>
            </w:pPr>
            <w:r>
              <w:rPr>
                <w:bCs w:val="0"/>
                <w:szCs w:val="16"/>
              </w:rPr>
              <w:t>July-2015</w:t>
            </w:r>
          </w:p>
        </w:tc>
        <w:tc>
          <w:tcPr>
            <w:tcW w:w="1440" w:type="dxa"/>
            <w:tcBorders>
              <w:top w:val="single" w:sz="4" w:space="0" w:color="auto"/>
              <w:left w:val="nil"/>
              <w:bottom w:val="single" w:sz="8" w:space="0" w:color="auto"/>
              <w:right w:val="single" w:sz="8" w:space="0" w:color="000000"/>
            </w:tcBorders>
            <w:shd w:val="clear" w:color="auto" w:fill="auto"/>
          </w:tcPr>
          <w:p w:rsidR="008471CB" w:rsidRDefault="008471CB" w:rsidP="00F808AD">
            <w:pPr>
              <w:jc w:val="center"/>
              <w:rPr>
                <w:bCs w:val="0"/>
                <w:szCs w:val="16"/>
              </w:rPr>
            </w:pPr>
            <w:r>
              <w:rPr>
                <w:bCs w:val="0"/>
                <w:szCs w:val="16"/>
              </w:rPr>
              <w:t>Priya Haragopal,</w:t>
            </w:r>
          </w:p>
          <w:p w:rsidR="008471CB" w:rsidRDefault="008471CB" w:rsidP="00F808AD">
            <w:pPr>
              <w:jc w:val="center"/>
              <w:rPr>
                <w:bCs w:val="0"/>
                <w:szCs w:val="16"/>
              </w:rPr>
            </w:pPr>
            <w:r>
              <w:rPr>
                <w:bCs w:val="0"/>
                <w:szCs w:val="16"/>
              </w:rPr>
              <w:t>Shrinivas Pai</w:t>
            </w:r>
          </w:p>
        </w:tc>
        <w:tc>
          <w:tcPr>
            <w:tcW w:w="1620" w:type="dxa"/>
            <w:gridSpan w:val="3"/>
            <w:tcBorders>
              <w:top w:val="single" w:sz="4" w:space="0" w:color="auto"/>
              <w:left w:val="nil"/>
              <w:bottom w:val="single" w:sz="8" w:space="0" w:color="auto"/>
              <w:right w:val="single" w:sz="8" w:space="0" w:color="000000"/>
            </w:tcBorders>
            <w:shd w:val="clear" w:color="auto" w:fill="auto"/>
          </w:tcPr>
          <w:p w:rsidR="008471CB" w:rsidRDefault="008471CB" w:rsidP="00F808AD">
            <w:pPr>
              <w:jc w:val="center"/>
              <w:rPr>
                <w:bCs w:val="0"/>
                <w:szCs w:val="16"/>
              </w:rPr>
            </w:pPr>
            <w:r>
              <w:rPr>
                <w:bCs w:val="0"/>
                <w:szCs w:val="16"/>
              </w:rPr>
              <w:t xml:space="preserve">Verbiage Review By : </w:t>
            </w:r>
            <w:r w:rsidRPr="008471CB">
              <w:rPr>
                <w:bCs w:val="0"/>
                <w:szCs w:val="16"/>
              </w:rPr>
              <w:t>Sujesh Somanathan</w:t>
            </w:r>
          </w:p>
        </w:tc>
        <w:tc>
          <w:tcPr>
            <w:tcW w:w="3240" w:type="dxa"/>
            <w:gridSpan w:val="3"/>
            <w:tcBorders>
              <w:top w:val="single" w:sz="4" w:space="0" w:color="auto"/>
              <w:left w:val="nil"/>
              <w:bottom w:val="single" w:sz="8" w:space="0" w:color="auto"/>
              <w:right w:val="single" w:sz="8" w:space="0" w:color="auto"/>
            </w:tcBorders>
            <w:shd w:val="clear" w:color="auto" w:fill="auto"/>
          </w:tcPr>
          <w:p w:rsidR="008471CB" w:rsidRDefault="00D96279" w:rsidP="00712E67">
            <w:pPr>
              <w:rPr>
                <w:bCs w:val="0"/>
                <w:szCs w:val="16"/>
              </w:rPr>
            </w:pPr>
            <w:r>
              <w:rPr>
                <w:bCs w:val="0"/>
                <w:szCs w:val="16"/>
              </w:rPr>
              <w:t>Clarification on leaves taken while on bench</w:t>
            </w:r>
          </w:p>
        </w:tc>
      </w:tr>
    </w:tbl>
    <w:p w:rsidR="00F61FEB" w:rsidRDefault="00F61FEB"/>
    <w:sectPr w:rsidR="00F61FEB" w:rsidSect="004564D9">
      <w:headerReference w:type="default" r:id="rId7"/>
      <w:footerReference w:type="even" r:id="rId8"/>
      <w:footerReference w:type="default" r:id="rId9"/>
      <w:pgSz w:w="12240" w:h="15840" w:code="1"/>
      <w:pgMar w:top="720" w:right="720" w:bottom="576" w:left="720" w:header="547"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9B7" w:rsidRDefault="009E69B7" w:rsidP="00CC4907">
      <w:r>
        <w:separator/>
      </w:r>
    </w:p>
  </w:endnote>
  <w:endnote w:type="continuationSeparator" w:id="0">
    <w:p w:rsidR="009E69B7" w:rsidRDefault="009E69B7" w:rsidP="00CC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4D9" w:rsidRDefault="00DF6F70">
    <w:pPr>
      <w:pStyle w:val="Footer"/>
      <w:framePr w:wrap="around" w:vAnchor="text" w:hAnchor="margin" w:xAlign="right" w:y="1"/>
      <w:rPr>
        <w:rStyle w:val="PageNumber"/>
      </w:rPr>
    </w:pPr>
    <w:r>
      <w:rPr>
        <w:rStyle w:val="PageNumber"/>
      </w:rPr>
      <w:fldChar w:fldCharType="begin"/>
    </w:r>
    <w:r w:rsidR="00181560">
      <w:rPr>
        <w:rStyle w:val="PageNumber"/>
      </w:rPr>
      <w:instrText xml:space="preserve">PAGE  </w:instrText>
    </w:r>
    <w:r>
      <w:rPr>
        <w:rStyle w:val="PageNumber"/>
      </w:rPr>
      <w:fldChar w:fldCharType="end"/>
    </w:r>
  </w:p>
  <w:p w:rsidR="004564D9" w:rsidRDefault="009E69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4D9" w:rsidRDefault="009E69B7">
    <w:pPr>
      <w:pStyle w:val="Footer"/>
      <w:framePr w:wrap="around" w:vAnchor="text" w:hAnchor="margin" w:xAlign="right" w:y="1"/>
      <w:pBdr>
        <w:top w:val="single" w:sz="4" w:space="1" w:color="auto"/>
      </w:pBdr>
      <w:rPr>
        <w:rStyle w:val="PageNumber"/>
        <w:rFonts w:ascii="Arial" w:hAnsi="Arial" w:cs="Arial"/>
      </w:rPr>
    </w:pPr>
  </w:p>
  <w:p w:rsidR="004564D9" w:rsidRDefault="00112E8F" w:rsidP="006A57B0">
    <w:pPr>
      <w:pStyle w:val="Footer"/>
      <w:pBdr>
        <w:top w:val="single" w:sz="4" w:space="1" w:color="auto"/>
      </w:pBdr>
      <w:tabs>
        <w:tab w:val="clear" w:pos="4320"/>
        <w:tab w:val="left" w:pos="3276"/>
        <w:tab w:val="center" w:pos="5400"/>
      </w:tabs>
      <w:ind w:right="360"/>
      <w:jc w:val="both"/>
    </w:pPr>
    <w:r w:rsidRPr="00112E8F">
      <w:t>MNGPPL/HR/TMPL/8040</w:t>
    </w:r>
    <w:r w:rsidR="00181560">
      <w:tab/>
      <w:t xml:space="preserve">Version </w:t>
    </w:r>
    <w:r w:rsidR="00A3076D">
      <w:t>2.</w:t>
    </w:r>
    <w:del w:id="27" w:author="Shrinivas Pai" w:date="2015-07-09T19:24:00Z">
      <w:r w:rsidR="00A3076D" w:rsidDel="00BE6390">
        <w:delText>0</w:delText>
      </w:r>
    </w:del>
    <w:ins w:id="28" w:author="Shrinivas Pai" w:date="2015-07-09T19:24:00Z">
      <w:r w:rsidR="00BE6390">
        <w:t>1</w:t>
      </w:r>
    </w:ins>
    <w:r w:rsidR="00181560">
      <w:tab/>
      <w:t xml:space="preserve"> </w:t>
    </w:r>
    <w:r w:rsidR="00181560">
      <w:tab/>
      <w:t>Company confidential                      Copy if Printed</w:t>
    </w:r>
    <w:r w:rsidR="00181560">
      <w:tab/>
    </w:r>
    <w:r w:rsidR="00181560">
      <w:tab/>
    </w:r>
    <w:r w:rsidR="00181560">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9B7" w:rsidRDefault="009E69B7" w:rsidP="00CC4907">
      <w:r>
        <w:separator/>
      </w:r>
    </w:p>
  </w:footnote>
  <w:footnote w:type="continuationSeparator" w:id="0">
    <w:p w:rsidR="009E69B7" w:rsidRDefault="009E69B7" w:rsidP="00CC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4D9" w:rsidRDefault="00181560" w:rsidP="004564D9">
    <w:pPr>
      <w:pStyle w:val="Header"/>
      <w:tabs>
        <w:tab w:val="clear" w:pos="4320"/>
        <w:tab w:val="clear" w:pos="8640"/>
      </w:tabs>
    </w:pPr>
    <w:r>
      <w:t>Infosys BPO</w:t>
    </w:r>
    <w:r>
      <w:tab/>
      <w:t xml:space="preserve">              </w:t>
    </w:r>
    <w:r>
      <w:tab/>
      <w:t xml:space="preserve"> </w:t>
    </w:r>
    <w:r>
      <w:tab/>
    </w:r>
    <w:r>
      <w:tab/>
    </w:r>
    <w:r>
      <w:tab/>
      <w:t xml:space="preserve">      </w:t>
    </w:r>
    <w:r>
      <w:tab/>
      <w:t xml:space="preserve">                                          Redeployment Interview Evaluation sheet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00E2F"/>
    <w:multiLevelType w:val="hybridMultilevel"/>
    <w:tmpl w:val="C33A3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177A1"/>
    <w:multiLevelType w:val="hybridMultilevel"/>
    <w:tmpl w:val="5924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761DC"/>
    <w:multiLevelType w:val="hybridMultilevel"/>
    <w:tmpl w:val="E1087E44"/>
    <w:lvl w:ilvl="0" w:tplc="570E0E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7C8"/>
    <w:multiLevelType w:val="hybridMultilevel"/>
    <w:tmpl w:val="43CA220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15:restartNumberingAfterBreak="0">
    <w:nsid w:val="122B3C8D"/>
    <w:multiLevelType w:val="hybridMultilevel"/>
    <w:tmpl w:val="0648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34537"/>
    <w:multiLevelType w:val="hybridMultilevel"/>
    <w:tmpl w:val="765656B8"/>
    <w:lvl w:ilvl="0" w:tplc="2B1AF81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231C6"/>
    <w:multiLevelType w:val="hybridMultilevel"/>
    <w:tmpl w:val="CDEEA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1C019D"/>
    <w:multiLevelType w:val="hybridMultilevel"/>
    <w:tmpl w:val="152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D2675"/>
    <w:multiLevelType w:val="hybridMultilevel"/>
    <w:tmpl w:val="FFCC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25FD7"/>
    <w:multiLevelType w:val="hybridMultilevel"/>
    <w:tmpl w:val="210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F58AF"/>
    <w:multiLevelType w:val="hybridMultilevel"/>
    <w:tmpl w:val="072E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77316"/>
    <w:multiLevelType w:val="hybridMultilevel"/>
    <w:tmpl w:val="A340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60151"/>
    <w:multiLevelType w:val="hybridMultilevel"/>
    <w:tmpl w:val="58E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1A2FA3"/>
    <w:multiLevelType w:val="hybridMultilevel"/>
    <w:tmpl w:val="9D126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EB36BE"/>
    <w:multiLevelType w:val="hybridMultilevel"/>
    <w:tmpl w:val="858A7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714780"/>
    <w:multiLevelType w:val="hybridMultilevel"/>
    <w:tmpl w:val="A710C28E"/>
    <w:lvl w:ilvl="0" w:tplc="9FD2DC9A">
      <w:numFmt w:val="bullet"/>
      <w:lvlText w:val=""/>
      <w:lvlJc w:val="left"/>
      <w:pPr>
        <w:ind w:left="1080" w:hanging="360"/>
      </w:pPr>
      <w:rPr>
        <w:rFonts w:ascii="Wingdings" w:eastAsia="Times New Roman" w:hAnsi="Wingdings"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7"/>
  </w:num>
  <w:num w:numId="4">
    <w:abstractNumId w:val="1"/>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0"/>
  </w:num>
  <w:num w:numId="9">
    <w:abstractNumId w:val="9"/>
  </w:num>
  <w:num w:numId="10">
    <w:abstractNumId w:val="13"/>
  </w:num>
  <w:num w:numId="11">
    <w:abstractNumId w:val="0"/>
  </w:num>
  <w:num w:numId="12">
    <w:abstractNumId w:val="2"/>
  </w:num>
  <w:num w:numId="13">
    <w:abstractNumId w:val="11"/>
  </w:num>
  <w:num w:numId="14">
    <w:abstractNumId w:val="8"/>
  </w:num>
  <w:num w:numId="15">
    <w:abstractNumId w:val="15"/>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vinder Reddy K">
    <w15:presenceInfo w15:providerId="AD" w15:userId="S-1-5-21-266749940-1637964444-929701000-1669580"/>
  </w15:person>
  <w15:person w15:author="Shrinivas Pai">
    <w15:presenceInfo w15:providerId="AD" w15:userId="S-1-5-21-266749940-1637964444-929701000-266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99"/>
    <w:rsid w:val="00095158"/>
    <w:rsid w:val="000B4F86"/>
    <w:rsid w:val="000D02F0"/>
    <w:rsid w:val="000D46BB"/>
    <w:rsid w:val="00112E8F"/>
    <w:rsid w:val="00115DBE"/>
    <w:rsid w:val="001170C5"/>
    <w:rsid w:val="0016694C"/>
    <w:rsid w:val="001751FC"/>
    <w:rsid w:val="00181560"/>
    <w:rsid w:val="001A5EDE"/>
    <w:rsid w:val="00200D30"/>
    <w:rsid w:val="002C116C"/>
    <w:rsid w:val="002E47FE"/>
    <w:rsid w:val="002E65B8"/>
    <w:rsid w:val="002F42FC"/>
    <w:rsid w:val="00301D17"/>
    <w:rsid w:val="0030557F"/>
    <w:rsid w:val="00330510"/>
    <w:rsid w:val="003359AB"/>
    <w:rsid w:val="0038603E"/>
    <w:rsid w:val="00386745"/>
    <w:rsid w:val="0039375B"/>
    <w:rsid w:val="003A6A9F"/>
    <w:rsid w:val="003C1B11"/>
    <w:rsid w:val="004160CB"/>
    <w:rsid w:val="00424F76"/>
    <w:rsid w:val="00435026"/>
    <w:rsid w:val="00443FED"/>
    <w:rsid w:val="004464F1"/>
    <w:rsid w:val="0047282E"/>
    <w:rsid w:val="004D12FF"/>
    <w:rsid w:val="004D1AE9"/>
    <w:rsid w:val="004E6C7B"/>
    <w:rsid w:val="004E6CFE"/>
    <w:rsid w:val="0050248C"/>
    <w:rsid w:val="005351FD"/>
    <w:rsid w:val="005446DD"/>
    <w:rsid w:val="005517F7"/>
    <w:rsid w:val="0056577F"/>
    <w:rsid w:val="00574022"/>
    <w:rsid w:val="005A3B8C"/>
    <w:rsid w:val="005A7C59"/>
    <w:rsid w:val="005E1C50"/>
    <w:rsid w:val="00611A0A"/>
    <w:rsid w:val="00635F80"/>
    <w:rsid w:val="006362FC"/>
    <w:rsid w:val="00640816"/>
    <w:rsid w:val="00643BBC"/>
    <w:rsid w:val="006927C4"/>
    <w:rsid w:val="006C67E2"/>
    <w:rsid w:val="00703229"/>
    <w:rsid w:val="0071061E"/>
    <w:rsid w:val="00712E67"/>
    <w:rsid w:val="00716A0D"/>
    <w:rsid w:val="007E5484"/>
    <w:rsid w:val="007F1DB2"/>
    <w:rsid w:val="007F4381"/>
    <w:rsid w:val="00812277"/>
    <w:rsid w:val="00846320"/>
    <w:rsid w:val="008471CB"/>
    <w:rsid w:val="00852E03"/>
    <w:rsid w:val="00864F3B"/>
    <w:rsid w:val="00877040"/>
    <w:rsid w:val="008772D0"/>
    <w:rsid w:val="00887938"/>
    <w:rsid w:val="00894535"/>
    <w:rsid w:val="008B0811"/>
    <w:rsid w:val="008D4154"/>
    <w:rsid w:val="00971849"/>
    <w:rsid w:val="0099393F"/>
    <w:rsid w:val="009A1E6F"/>
    <w:rsid w:val="009A52BF"/>
    <w:rsid w:val="009B0844"/>
    <w:rsid w:val="009B5054"/>
    <w:rsid w:val="009C12E0"/>
    <w:rsid w:val="009E69B7"/>
    <w:rsid w:val="009F5E45"/>
    <w:rsid w:val="00A24A45"/>
    <w:rsid w:val="00A3076D"/>
    <w:rsid w:val="00A37AD7"/>
    <w:rsid w:val="00A46E14"/>
    <w:rsid w:val="00A92E76"/>
    <w:rsid w:val="00AB73FA"/>
    <w:rsid w:val="00AC344B"/>
    <w:rsid w:val="00B101D4"/>
    <w:rsid w:val="00B24401"/>
    <w:rsid w:val="00B249D1"/>
    <w:rsid w:val="00B27072"/>
    <w:rsid w:val="00B605EB"/>
    <w:rsid w:val="00B60916"/>
    <w:rsid w:val="00B65B97"/>
    <w:rsid w:val="00BB6E88"/>
    <w:rsid w:val="00BE6390"/>
    <w:rsid w:val="00BF35E1"/>
    <w:rsid w:val="00C17A94"/>
    <w:rsid w:val="00C42CE5"/>
    <w:rsid w:val="00C47B9A"/>
    <w:rsid w:val="00C550D9"/>
    <w:rsid w:val="00C66738"/>
    <w:rsid w:val="00C6698C"/>
    <w:rsid w:val="00C9566F"/>
    <w:rsid w:val="00C966C1"/>
    <w:rsid w:val="00CB5184"/>
    <w:rsid w:val="00CC4907"/>
    <w:rsid w:val="00CE0807"/>
    <w:rsid w:val="00CF19CC"/>
    <w:rsid w:val="00D05D90"/>
    <w:rsid w:val="00D16C38"/>
    <w:rsid w:val="00D96279"/>
    <w:rsid w:val="00DC0B2B"/>
    <w:rsid w:val="00DE3AB4"/>
    <w:rsid w:val="00DF6F70"/>
    <w:rsid w:val="00DF75B7"/>
    <w:rsid w:val="00E61499"/>
    <w:rsid w:val="00E70E6F"/>
    <w:rsid w:val="00E90717"/>
    <w:rsid w:val="00ED07EA"/>
    <w:rsid w:val="00ED2203"/>
    <w:rsid w:val="00F046DB"/>
    <w:rsid w:val="00F25C8D"/>
    <w:rsid w:val="00F61FEB"/>
    <w:rsid w:val="00F672A1"/>
    <w:rsid w:val="00F94A4C"/>
    <w:rsid w:val="00FA47FA"/>
    <w:rsid w:val="00FB61C4"/>
    <w:rsid w:val="00FC0D00"/>
    <w:rsid w:val="00FD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189F"/>
  <w15:docId w15:val="{253E5050-E9BC-40AA-8AB3-38AC9F3F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99"/>
    <w:pPr>
      <w:spacing w:after="0" w:line="240" w:lineRule="auto"/>
    </w:pPr>
    <w:rPr>
      <w:rFonts w:ascii="Tahoma" w:eastAsia="Times New Roman" w:hAnsi="Tahoma" w:cs="Tahoma"/>
      <w:bCs/>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61499"/>
    <w:pPr>
      <w:tabs>
        <w:tab w:val="center" w:pos="4320"/>
        <w:tab w:val="right" w:pos="8640"/>
      </w:tabs>
    </w:pPr>
  </w:style>
  <w:style w:type="character" w:customStyle="1" w:styleId="HeaderChar">
    <w:name w:val="Header Char"/>
    <w:basedOn w:val="DefaultParagraphFont"/>
    <w:link w:val="Header"/>
    <w:rsid w:val="00E61499"/>
    <w:rPr>
      <w:rFonts w:ascii="Tahoma" w:eastAsia="Times New Roman" w:hAnsi="Tahoma" w:cs="Tahoma"/>
      <w:bCs/>
      <w:sz w:val="16"/>
      <w:szCs w:val="26"/>
    </w:rPr>
  </w:style>
  <w:style w:type="paragraph" w:styleId="Footer">
    <w:name w:val="footer"/>
    <w:basedOn w:val="Normal"/>
    <w:link w:val="FooterChar"/>
    <w:rsid w:val="00E61499"/>
    <w:pPr>
      <w:tabs>
        <w:tab w:val="center" w:pos="4320"/>
        <w:tab w:val="right" w:pos="8640"/>
      </w:tabs>
    </w:pPr>
  </w:style>
  <w:style w:type="character" w:customStyle="1" w:styleId="FooterChar">
    <w:name w:val="Footer Char"/>
    <w:basedOn w:val="DefaultParagraphFont"/>
    <w:link w:val="Footer"/>
    <w:rsid w:val="00E61499"/>
    <w:rPr>
      <w:rFonts w:ascii="Tahoma" w:eastAsia="Times New Roman" w:hAnsi="Tahoma" w:cs="Tahoma"/>
      <w:bCs/>
      <w:sz w:val="16"/>
      <w:szCs w:val="26"/>
    </w:rPr>
  </w:style>
  <w:style w:type="character" w:styleId="PageNumber">
    <w:name w:val="page number"/>
    <w:basedOn w:val="DefaultParagraphFont"/>
    <w:rsid w:val="00E61499"/>
  </w:style>
  <w:style w:type="paragraph" w:styleId="ListParagraph">
    <w:name w:val="List Paragraph"/>
    <w:basedOn w:val="Normal"/>
    <w:uiPriority w:val="34"/>
    <w:qFormat/>
    <w:rsid w:val="00E61499"/>
    <w:pPr>
      <w:ind w:left="720"/>
      <w:contextualSpacing/>
    </w:pPr>
  </w:style>
  <w:style w:type="paragraph" w:styleId="BalloonText">
    <w:name w:val="Balloon Text"/>
    <w:basedOn w:val="Normal"/>
    <w:link w:val="BalloonTextChar"/>
    <w:uiPriority w:val="99"/>
    <w:semiHidden/>
    <w:unhideWhenUsed/>
    <w:rsid w:val="009B5054"/>
    <w:rPr>
      <w:szCs w:val="16"/>
    </w:rPr>
  </w:style>
  <w:style w:type="character" w:customStyle="1" w:styleId="BalloonTextChar">
    <w:name w:val="Balloon Text Char"/>
    <w:basedOn w:val="DefaultParagraphFont"/>
    <w:link w:val="BalloonText"/>
    <w:uiPriority w:val="99"/>
    <w:semiHidden/>
    <w:rsid w:val="009B5054"/>
    <w:rPr>
      <w:rFonts w:ascii="Tahoma" w:eastAsia="Times New Roman"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69820">
      <w:bodyDiv w:val="1"/>
      <w:marLeft w:val="0"/>
      <w:marRight w:val="0"/>
      <w:marTop w:val="0"/>
      <w:marBottom w:val="0"/>
      <w:divBdr>
        <w:top w:val="none" w:sz="0" w:space="0" w:color="auto"/>
        <w:left w:val="none" w:sz="0" w:space="0" w:color="auto"/>
        <w:bottom w:val="none" w:sz="0" w:space="0" w:color="auto"/>
        <w:right w:val="none" w:sz="0" w:space="0" w:color="auto"/>
      </w:divBdr>
    </w:div>
    <w:div w:id="93640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vaishali_taunk</dc:creator>
  <cp:lastModifiedBy>Ravinder Reddy K</cp:lastModifiedBy>
  <cp:revision>2</cp:revision>
  <cp:lastPrinted>2018-10-08T06:45:00Z</cp:lastPrinted>
  <dcterms:created xsi:type="dcterms:W3CDTF">2018-10-08T06:49:00Z</dcterms:created>
  <dcterms:modified xsi:type="dcterms:W3CDTF">2018-10-08T06:49:00Z</dcterms:modified>
</cp:coreProperties>
</file>